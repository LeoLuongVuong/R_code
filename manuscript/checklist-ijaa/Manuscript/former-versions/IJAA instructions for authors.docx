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B58B" w14:textId="28C7CF36" w:rsidR="007E5503" w:rsidRDefault="00E226E6" w:rsidP="00E226E6">
      <w:pPr>
        <w:jc w:val="center"/>
      </w:pPr>
      <w:r w:rsidRPr="00E226E6">
        <w:t>GUIDE FOR AUTHORS</w:t>
      </w:r>
    </w:p>
    <w:p w14:paraId="1465061D" w14:textId="3739D399" w:rsidR="00E226E6" w:rsidRDefault="00F12666" w:rsidP="00F12666">
      <w:pPr>
        <w:pStyle w:val="ListParagraph"/>
        <w:numPr>
          <w:ilvl w:val="0"/>
          <w:numId w:val="1"/>
        </w:numPr>
      </w:pPr>
      <w:r>
        <w:t>"Uniform Requirements for Manuscripts Submitted to Biomedical Journals"</w:t>
      </w:r>
      <w:r w:rsidR="00E33CA7">
        <w:t xml:space="preserve"> </w:t>
      </w:r>
      <w:hyperlink r:id="rId5" w:history="1">
        <w:r w:rsidR="00E33CA7" w:rsidRPr="004A0935">
          <w:rPr>
            <w:rStyle w:val="Hyperlink"/>
          </w:rPr>
          <w:t>http://www.icmje.org</w:t>
        </w:r>
      </w:hyperlink>
      <w:r w:rsidR="00E33CA7">
        <w:t xml:space="preserve"> – a long document</w:t>
      </w:r>
    </w:p>
    <w:p w14:paraId="40776E32" w14:textId="6EDB3ACB" w:rsidR="00E33CA7" w:rsidRDefault="00597AC5" w:rsidP="00597AC5">
      <w:pPr>
        <w:pStyle w:val="ListParagraph"/>
        <w:numPr>
          <w:ilvl w:val="0"/>
          <w:numId w:val="1"/>
        </w:numPr>
      </w:pPr>
      <w:r>
        <w:t>word count is from abstract to references but excluding references</w:t>
      </w:r>
    </w:p>
    <w:p w14:paraId="371AEB69" w14:textId="77777777" w:rsidR="00D839C4" w:rsidRDefault="009220ED" w:rsidP="00D839C4">
      <w:pPr>
        <w:pStyle w:val="ListParagraph"/>
        <w:numPr>
          <w:ilvl w:val="0"/>
          <w:numId w:val="1"/>
        </w:numPr>
      </w:pPr>
      <w:r w:rsidRPr="009220ED">
        <w:t>Original Articles:</w:t>
      </w:r>
      <w:r>
        <w:t xml:space="preserve"> </w:t>
      </w:r>
      <w:r w:rsidRPr="009220ED">
        <w:t>an abstract is required</w:t>
      </w:r>
      <w:r>
        <w:t xml:space="preserve">. </w:t>
      </w:r>
      <w:r w:rsidR="001F7116">
        <w:t>They should be no longer than 4000 words and 40 references (word count also</w:t>
      </w:r>
      <w:r w:rsidR="002C2D5D">
        <w:t xml:space="preserve"> </w:t>
      </w:r>
      <w:r w:rsidR="001F7116">
        <w:t>excludes tables, figures and legends).</w:t>
      </w:r>
    </w:p>
    <w:p w14:paraId="7A460090" w14:textId="3D48A60F" w:rsidR="00F47DD5" w:rsidRDefault="00F47DD5" w:rsidP="00F47DD5">
      <w:pPr>
        <w:pStyle w:val="ListParagraph"/>
        <w:numPr>
          <w:ilvl w:val="1"/>
          <w:numId w:val="1"/>
        </w:numPr>
      </w:pPr>
      <w:r w:rsidRPr="000E198B">
        <w:rPr>
          <w:color w:val="FF0000"/>
        </w:rPr>
        <w:t>No limit</w:t>
      </w:r>
      <w:r>
        <w:t xml:space="preserve"> of tables &amp; figures</w:t>
      </w:r>
    </w:p>
    <w:p w14:paraId="54715A28" w14:textId="5C8D62FA" w:rsidR="007A3147" w:rsidRPr="00C56ABA" w:rsidRDefault="004E04CB" w:rsidP="00D839C4">
      <w:pPr>
        <w:ind w:left="360"/>
        <w:rPr>
          <w:b/>
          <w:bCs/>
        </w:rPr>
      </w:pPr>
      <w:r w:rsidRPr="00C56ABA">
        <w:rPr>
          <w:b/>
          <w:bCs/>
        </w:rPr>
        <w:t>Submission checklist</w:t>
      </w:r>
    </w:p>
    <w:p w14:paraId="7FD39FF2" w14:textId="306D56C7" w:rsidR="00D0416F" w:rsidRDefault="006669D0" w:rsidP="00D0416F">
      <w:pPr>
        <w:pStyle w:val="ListParagraph"/>
        <w:numPr>
          <w:ilvl w:val="0"/>
          <w:numId w:val="1"/>
        </w:numPr>
      </w:pPr>
      <w:r>
        <w:t>C</w:t>
      </w:r>
      <w:r w:rsidR="00D0416F">
        <w:t>orresponding author with contact details:</w:t>
      </w:r>
    </w:p>
    <w:p w14:paraId="4A47847E" w14:textId="5117F4C8" w:rsidR="00D0416F" w:rsidRDefault="00D0416F" w:rsidP="00D0416F">
      <w:pPr>
        <w:pStyle w:val="ListParagraph"/>
        <w:numPr>
          <w:ilvl w:val="1"/>
          <w:numId w:val="1"/>
        </w:numPr>
      </w:pPr>
      <w:r>
        <w:t>E-mail address</w:t>
      </w:r>
      <w:r w:rsidR="004C4491">
        <w:t xml:space="preserve"> </w:t>
      </w:r>
      <w:customXmlInsRangeStart w:id="0" w:author="My Luong Vuong" w:date="2024-06-03T09:50:00Z"/>
      <w:sdt>
        <w:sdtPr>
          <w:id w:val="9051816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customXmlInsRangeEnd w:id="0"/>
          <w:ins w:id="1" w:author="My Luong Vuong" w:date="2024-06-03T09:50:00Z">
            <w:r w:rsidR="00FF1324">
              <w:rPr>
                <w:rFonts w:ascii="MS Gothic" w:eastAsia="MS Gothic" w:hAnsi="MS Gothic" w:hint="eastAsia"/>
              </w:rPr>
              <w:t>☒</w:t>
            </w:r>
          </w:ins>
          <w:customXmlInsRangeStart w:id="2" w:author="My Luong Vuong" w:date="2024-06-03T09:50:00Z"/>
        </w:sdtContent>
      </w:sdt>
      <w:customXmlInsRangeEnd w:id="2"/>
    </w:p>
    <w:p w14:paraId="69BC88B5" w14:textId="1A7DDEE3" w:rsidR="00CC5CD0" w:rsidRDefault="00D0416F" w:rsidP="00D0416F">
      <w:pPr>
        <w:pStyle w:val="ListParagraph"/>
        <w:numPr>
          <w:ilvl w:val="1"/>
          <w:numId w:val="1"/>
        </w:numPr>
      </w:pPr>
      <w:r>
        <w:t>Full postal address</w:t>
      </w:r>
      <w:ins w:id="3" w:author="My Luong Vuong" w:date="2024-06-03T09:50:00Z">
        <w:r w:rsidR="00FF1324">
          <w:t xml:space="preserve"> </w:t>
        </w:r>
      </w:ins>
      <w:customXmlInsRangeStart w:id="4" w:author="My Luong Vuong" w:date="2024-06-03T09:50:00Z"/>
      <w:sdt>
        <w:sdtPr>
          <w:id w:val="15571982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customXmlInsRangeEnd w:id="4"/>
          <w:ins w:id="5" w:author="My Luong Vuong" w:date="2024-06-03T09:50:00Z">
            <w:r w:rsidR="00621F6A">
              <w:rPr>
                <w:rFonts w:ascii="MS Gothic" w:eastAsia="MS Gothic" w:hAnsi="MS Gothic" w:hint="eastAsia"/>
              </w:rPr>
              <w:t>☒</w:t>
            </w:r>
          </w:ins>
          <w:customXmlInsRangeStart w:id="6" w:author="My Luong Vuong" w:date="2024-06-03T09:50:00Z"/>
        </w:sdtContent>
      </w:sdt>
      <w:customXmlInsRangeEnd w:id="6"/>
    </w:p>
    <w:p w14:paraId="5D614F1E" w14:textId="2B90A5A5" w:rsidR="00E65129" w:rsidRDefault="00E65129" w:rsidP="00D0416F">
      <w:pPr>
        <w:pStyle w:val="ListParagraph"/>
        <w:numPr>
          <w:ilvl w:val="1"/>
          <w:numId w:val="1"/>
        </w:numPr>
      </w:pPr>
      <w:r>
        <w:t xml:space="preserve">E.g. </w:t>
      </w:r>
      <w:r w:rsidR="00F010C0">
        <w:tab/>
      </w:r>
    </w:p>
    <w:p w14:paraId="24A9C278" w14:textId="1E475B1F" w:rsidR="00F010C0" w:rsidRDefault="00F010C0" w:rsidP="00F010C0">
      <w:pPr>
        <w:pStyle w:val="ListParagraph"/>
        <w:numPr>
          <w:ilvl w:val="2"/>
          <w:numId w:val="1"/>
        </w:numPr>
      </w:pPr>
      <w:r w:rsidRPr="00F010C0">
        <w:t xml:space="preserve">Corresponding author. Address: Department of Clinical Pharmacy and Pharma- </w:t>
      </w:r>
      <w:proofErr w:type="spellStart"/>
      <w:r w:rsidRPr="00F010C0">
        <w:t>cology</w:t>
      </w:r>
      <w:proofErr w:type="spellEnd"/>
      <w:r w:rsidRPr="00F010C0">
        <w:t xml:space="preserve">, University Medical Centre Groningen, </w:t>
      </w:r>
      <w:proofErr w:type="spellStart"/>
      <w:r w:rsidRPr="00F010C0">
        <w:t>Hanzeplein</w:t>
      </w:r>
      <w:proofErr w:type="spellEnd"/>
      <w:r w:rsidRPr="00F010C0">
        <w:t xml:space="preserve"> 1, 9713 GZ Groningen, The Netherlands. (D.J. </w:t>
      </w:r>
      <w:proofErr w:type="spellStart"/>
      <w:r w:rsidRPr="00F010C0">
        <w:t>Touw</w:t>
      </w:r>
      <w:proofErr w:type="spellEnd"/>
      <w:r w:rsidRPr="00F010C0">
        <w:t>).</w:t>
      </w:r>
    </w:p>
    <w:p w14:paraId="5F45321A" w14:textId="07B8BCBD" w:rsidR="00F010C0" w:rsidRDefault="003F64BD" w:rsidP="001F08E1">
      <w:pPr>
        <w:pStyle w:val="ListParagraph"/>
        <w:numPr>
          <w:ilvl w:val="2"/>
          <w:numId w:val="1"/>
        </w:numPr>
      </w:pPr>
      <w:r w:rsidRPr="003F64BD">
        <w:t xml:space="preserve">E-mail address: d.j.touw@umcg.nl (D.J. </w:t>
      </w:r>
      <w:proofErr w:type="spellStart"/>
      <w:r w:rsidRPr="003F64BD">
        <w:t>Touw</w:t>
      </w:r>
      <w:proofErr w:type="spellEnd"/>
      <w:r w:rsidRPr="003F64BD">
        <w:t>).</w:t>
      </w:r>
    </w:p>
    <w:p w14:paraId="70B95D2C" w14:textId="77777777" w:rsidR="009B475D" w:rsidRDefault="009B475D" w:rsidP="009B475D">
      <w:pPr>
        <w:pStyle w:val="ListParagraph"/>
        <w:numPr>
          <w:ilvl w:val="0"/>
          <w:numId w:val="1"/>
        </w:numPr>
      </w:pPr>
      <w:r>
        <w:t>All necessary files have been uploaded:</w:t>
      </w:r>
    </w:p>
    <w:p w14:paraId="12385580" w14:textId="77777777" w:rsidR="009B475D" w:rsidRDefault="009B475D" w:rsidP="009B475D">
      <w:pPr>
        <w:pStyle w:val="ListParagraph"/>
        <w:numPr>
          <w:ilvl w:val="1"/>
          <w:numId w:val="1"/>
        </w:numPr>
      </w:pPr>
      <w:r>
        <w:t>Manuscript:</w:t>
      </w:r>
    </w:p>
    <w:p w14:paraId="1634D45D" w14:textId="0841A59E" w:rsidR="009B475D" w:rsidRDefault="009B475D" w:rsidP="009B475D">
      <w:pPr>
        <w:pStyle w:val="ListParagraph"/>
        <w:numPr>
          <w:ilvl w:val="2"/>
          <w:numId w:val="1"/>
        </w:numPr>
      </w:pPr>
      <w:r>
        <w:t>Include keywords</w:t>
      </w:r>
      <w:ins w:id="7" w:author="My Luong Vuong" w:date="2024-06-03T09:50:00Z">
        <w:r w:rsidR="0011149F">
          <w:t xml:space="preserve"> </w:t>
        </w:r>
      </w:ins>
      <w:customXmlInsRangeStart w:id="8" w:author="My Luong Vuong" w:date="2024-06-03T09:50:00Z"/>
      <w:sdt>
        <w:sdtPr>
          <w:id w:val="-18014591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customXmlInsRangeEnd w:id="8"/>
          <w:ins w:id="9" w:author="My Luong Vuong" w:date="2024-06-03T09:50:00Z">
            <w:r w:rsidR="0011149F">
              <w:rPr>
                <w:rFonts w:ascii="MS Gothic" w:eastAsia="MS Gothic" w:hAnsi="MS Gothic" w:hint="eastAsia"/>
              </w:rPr>
              <w:t>☒</w:t>
            </w:r>
          </w:ins>
          <w:customXmlInsRangeStart w:id="10" w:author="My Luong Vuong" w:date="2024-06-03T09:50:00Z"/>
        </w:sdtContent>
      </w:sdt>
      <w:customXmlInsRangeEnd w:id="10"/>
    </w:p>
    <w:p w14:paraId="03C3A47E" w14:textId="652AA034" w:rsidR="009B475D" w:rsidRDefault="009B475D" w:rsidP="009B475D">
      <w:pPr>
        <w:pStyle w:val="ListParagraph"/>
        <w:numPr>
          <w:ilvl w:val="2"/>
          <w:numId w:val="1"/>
        </w:numPr>
      </w:pPr>
      <w:r>
        <w:t>All figures (include relevant captions)</w:t>
      </w:r>
      <w:ins w:id="11" w:author="My Luong Vuong" w:date="2024-06-03T09:50:00Z">
        <w:r w:rsidR="0011149F">
          <w:t xml:space="preserve"> </w:t>
        </w:r>
      </w:ins>
      <w:customXmlInsRangeStart w:id="12" w:author="My Luong Vuong" w:date="2024-06-03T10:29:00Z"/>
      <w:sdt>
        <w:sdtPr>
          <w:id w:val="21292786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customXmlInsRangeEnd w:id="12"/>
          <w:ins w:id="13" w:author="My Luong Vuong" w:date="2024-06-03T10:29:00Z">
            <w:r w:rsidR="00797695">
              <w:rPr>
                <w:rFonts w:ascii="MS Gothic" w:eastAsia="MS Gothic" w:hAnsi="MS Gothic" w:hint="eastAsia"/>
              </w:rPr>
              <w:t>☒</w:t>
            </w:r>
          </w:ins>
          <w:customXmlInsRangeStart w:id="14" w:author="My Luong Vuong" w:date="2024-06-03T10:29:00Z"/>
        </w:sdtContent>
      </w:sdt>
      <w:customXmlInsRangeEnd w:id="14"/>
      <w:ins w:id="15" w:author="My Luong Vuong" w:date="2024-06-03T10:29:00Z">
        <w:r w:rsidR="001C01AE">
          <w:t xml:space="preserve"> </w:t>
        </w:r>
      </w:ins>
    </w:p>
    <w:p w14:paraId="038A2BCD" w14:textId="1C46EDB7" w:rsidR="009B475D" w:rsidRDefault="009B475D" w:rsidP="003D307A">
      <w:pPr>
        <w:pStyle w:val="ListParagraph"/>
        <w:numPr>
          <w:ilvl w:val="2"/>
          <w:numId w:val="1"/>
        </w:numPr>
      </w:pPr>
      <w:r>
        <w:t>All tables (including titles, description, footnotes)</w:t>
      </w:r>
      <w:ins w:id="16" w:author="My Luong Vuong" w:date="2024-06-03T10:29:00Z">
        <w:r w:rsidR="002F2A58">
          <w:t xml:space="preserve"> </w:t>
        </w:r>
      </w:ins>
      <w:customXmlInsRangeStart w:id="17" w:author="My Luong Vuong" w:date="2024-06-03T10:29:00Z"/>
      <w:sdt>
        <w:sdtPr>
          <w:id w:val="11833245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customXmlInsRangeEnd w:id="17"/>
          <w:ins w:id="18" w:author="My Luong Vuong" w:date="2024-06-03T10:29:00Z">
            <w:r w:rsidR="002F2A58">
              <w:rPr>
                <w:rFonts w:ascii="MS Gothic" w:eastAsia="MS Gothic" w:hAnsi="MS Gothic" w:hint="eastAsia"/>
              </w:rPr>
              <w:t>☒</w:t>
            </w:r>
          </w:ins>
          <w:customXmlInsRangeStart w:id="19" w:author="My Luong Vuong" w:date="2024-06-03T10:29:00Z"/>
        </w:sdtContent>
      </w:sdt>
      <w:customXmlInsRangeEnd w:id="19"/>
    </w:p>
    <w:p w14:paraId="66BF0986" w14:textId="25DEE4B1" w:rsidR="009B475D" w:rsidRDefault="009B475D" w:rsidP="00C70959">
      <w:pPr>
        <w:pStyle w:val="ListParagraph"/>
        <w:numPr>
          <w:ilvl w:val="2"/>
          <w:numId w:val="1"/>
        </w:numPr>
      </w:pPr>
      <w:r>
        <w:t>Ensure all figure and table citations in the text match the files provided</w:t>
      </w:r>
      <w:ins w:id="20" w:author="My Luong Vuong" w:date="2024-06-03T10:29:00Z">
        <w:r w:rsidR="001C01AE">
          <w:t xml:space="preserve"> </w:t>
        </w:r>
      </w:ins>
      <w:customXmlInsRangeStart w:id="21" w:author="My Luong Vuong" w:date="2024-06-03T10:30:00Z"/>
      <w:sdt>
        <w:sdtPr>
          <w:id w:val="-16214521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customXmlInsRangeEnd w:id="21"/>
          <w:ins w:id="22" w:author="My Luong Vuong" w:date="2024-06-03T10:30:00Z">
            <w:r w:rsidR="00280307">
              <w:rPr>
                <w:rFonts w:ascii="MS Gothic" w:eastAsia="MS Gothic" w:hAnsi="MS Gothic" w:hint="eastAsia"/>
              </w:rPr>
              <w:t>☒</w:t>
            </w:r>
          </w:ins>
          <w:customXmlInsRangeStart w:id="23" w:author="My Luong Vuong" w:date="2024-06-03T10:30:00Z"/>
        </w:sdtContent>
      </w:sdt>
      <w:customXmlInsRangeEnd w:id="23"/>
    </w:p>
    <w:p w14:paraId="49DD4068" w14:textId="194050E2" w:rsidR="009B475D" w:rsidRDefault="009B475D" w:rsidP="00CF7F15">
      <w:pPr>
        <w:pStyle w:val="ListParagraph"/>
        <w:numPr>
          <w:ilvl w:val="1"/>
          <w:numId w:val="1"/>
        </w:numPr>
      </w:pPr>
      <w:r w:rsidRPr="00CF7F15">
        <w:rPr>
          <w:highlight w:val="yellow"/>
        </w:rPr>
        <w:t>Graphical Abstracts</w:t>
      </w:r>
      <w:r>
        <w:t xml:space="preserve"> / Highlights files (where applicable)</w:t>
      </w:r>
      <w:ins w:id="24" w:author="My Luong Vuong" w:date="2024-06-03T10:30:00Z">
        <w:r w:rsidR="00A779F7">
          <w:t xml:space="preserve"> </w:t>
        </w:r>
      </w:ins>
      <w:customXmlInsRangeStart w:id="25" w:author="My Luong Vuong" w:date="2024-06-03T10:30:00Z"/>
      <w:sdt>
        <w:sdtPr>
          <w:id w:val="344979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customXmlInsRangeEnd w:id="25"/>
          <w:ins w:id="26" w:author="My Luong Vuong" w:date="2024-06-03T10:30:00Z">
            <w:r w:rsidR="00A779F7">
              <w:rPr>
                <w:rFonts w:ascii="MS Gothic" w:eastAsia="MS Gothic" w:hAnsi="MS Gothic" w:hint="eastAsia"/>
              </w:rPr>
              <w:t>☐</w:t>
            </w:r>
          </w:ins>
          <w:customXmlInsRangeStart w:id="27" w:author="My Luong Vuong" w:date="2024-06-03T10:30:00Z"/>
        </w:sdtContent>
      </w:sdt>
      <w:customXmlInsRangeEnd w:id="27"/>
      <w:ins w:id="28" w:author="My Luong Vuong" w:date="2024-06-03T10:30:00Z">
        <w:r w:rsidR="003F4740">
          <w:t xml:space="preserve"> - will do soon.</w:t>
        </w:r>
      </w:ins>
    </w:p>
    <w:p w14:paraId="1BDB9414" w14:textId="088D3F82" w:rsidR="00457B5A" w:rsidRDefault="009B475D" w:rsidP="002F3357">
      <w:pPr>
        <w:pStyle w:val="ListParagraph"/>
        <w:numPr>
          <w:ilvl w:val="1"/>
          <w:numId w:val="1"/>
        </w:numPr>
      </w:pPr>
      <w:r>
        <w:t>Supplemental files (where applicable)</w:t>
      </w:r>
      <w:ins w:id="29" w:author="My Luong Vuong" w:date="2024-06-03T10:30:00Z">
        <w:r w:rsidR="00A779F7">
          <w:t xml:space="preserve"> </w:t>
        </w:r>
      </w:ins>
      <w:customXmlInsRangeStart w:id="30" w:author="My Luong Vuong" w:date="2024-06-03T10:30:00Z"/>
      <w:sdt>
        <w:sdtPr>
          <w:id w:val="-11975390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customXmlInsRangeEnd w:id="30"/>
          <w:ins w:id="31" w:author="My Luong Vuong" w:date="2024-06-03T10:30:00Z">
            <w:r w:rsidR="00A779F7">
              <w:rPr>
                <w:rFonts w:ascii="MS Gothic" w:eastAsia="MS Gothic" w:hAnsi="MS Gothic" w:hint="eastAsia"/>
              </w:rPr>
              <w:t>☒</w:t>
            </w:r>
          </w:ins>
          <w:customXmlInsRangeStart w:id="32" w:author="My Luong Vuong" w:date="2024-06-03T10:30:00Z"/>
        </w:sdtContent>
      </w:sdt>
      <w:customXmlInsRangeEnd w:id="32"/>
    </w:p>
    <w:p w14:paraId="58710F34" w14:textId="77777777" w:rsidR="00C34824" w:rsidRDefault="00C34824" w:rsidP="00C34824">
      <w:pPr>
        <w:pStyle w:val="ListParagraph"/>
        <w:numPr>
          <w:ilvl w:val="1"/>
          <w:numId w:val="1"/>
        </w:numPr>
      </w:pPr>
      <w:r>
        <w:t>Further considerations</w:t>
      </w:r>
    </w:p>
    <w:p w14:paraId="6DCC4D6D" w14:textId="7C57F76E" w:rsidR="00C34824" w:rsidRDefault="00C34824" w:rsidP="00C34824">
      <w:pPr>
        <w:pStyle w:val="ListParagraph"/>
        <w:numPr>
          <w:ilvl w:val="2"/>
          <w:numId w:val="1"/>
        </w:numPr>
      </w:pPr>
      <w:r>
        <w:t>Manuscript has been 'spell checked' and 'grammar checked'</w:t>
      </w:r>
    </w:p>
    <w:p w14:paraId="0DBF1D60" w14:textId="4655BAA1" w:rsidR="00B03A12" w:rsidRDefault="00B03A12" w:rsidP="00D25480">
      <w:pPr>
        <w:pStyle w:val="ListParagraph"/>
        <w:numPr>
          <w:ilvl w:val="2"/>
          <w:numId w:val="1"/>
        </w:numPr>
      </w:pPr>
      <w:r>
        <w:t>All references mentioned in the Reference List are cited in the text, and vice versa</w:t>
      </w:r>
      <w:ins w:id="33" w:author="My Luong Vuong" w:date="2024-06-03T10:30:00Z">
        <w:r w:rsidR="0079488E">
          <w:t xml:space="preserve"> </w:t>
        </w:r>
      </w:ins>
      <w:customXmlInsRangeStart w:id="34" w:author="My Luong Vuong" w:date="2024-06-03T10:30:00Z"/>
      <w:sdt>
        <w:sdtPr>
          <w:id w:val="4848243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customXmlInsRangeEnd w:id="34"/>
          <w:ins w:id="35" w:author="My Luong Vuong" w:date="2024-06-03T10:30:00Z">
            <w:r w:rsidR="0079488E">
              <w:rPr>
                <w:rFonts w:ascii="MS Gothic" w:eastAsia="MS Gothic" w:hAnsi="MS Gothic" w:hint="eastAsia"/>
              </w:rPr>
              <w:t>☐</w:t>
            </w:r>
          </w:ins>
          <w:customXmlInsRangeStart w:id="36" w:author="My Luong Vuong" w:date="2024-06-03T10:30:00Z"/>
        </w:sdtContent>
      </w:sdt>
      <w:customXmlInsRangeEnd w:id="36"/>
    </w:p>
    <w:p w14:paraId="01D9B848" w14:textId="181C651B" w:rsidR="00B03A12" w:rsidRDefault="00B03A12" w:rsidP="00D25480">
      <w:pPr>
        <w:pStyle w:val="ListParagraph"/>
        <w:numPr>
          <w:ilvl w:val="2"/>
          <w:numId w:val="1"/>
        </w:numPr>
      </w:pPr>
      <w:r>
        <w:t>Permission has been obtained for use of copyrighted material from other sources (including the Internet)</w:t>
      </w:r>
      <w:ins w:id="37" w:author="My Luong Vuong" w:date="2024-06-03T10:30:00Z">
        <w:r w:rsidR="0079488E">
          <w:t xml:space="preserve"> </w:t>
        </w:r>
        <w:r w:rsidR="00B11078">
          <w:t>– no copyright needed!</w:t>
        </w:r>
      </w:ins>
    </w:p>
    <w:p w14:paraId="187F5B54" w14:textId="01954D4F" w:rsidR="00B03A12" w:rsidRDefault="00B03A12" w:rsidP="00D25480">
      <w:pPr>
        <w:pStyle w:val="ListParagraph"/>
        <w:numPr>
          <w:ilvl w:val="2"/>
          <w:numId w:val="1"/>
        </w:numPr>
      </w:pPr>
      <w:r>
        <w:t>Relevant declarations of interest have been made</w:t>
      </w:r>
      <w:ins w:id="38" w:author="My Luong Vuong" w:date="2024-06-03T10:30:00Z">
        <w:r w:rsidR="006F41E9">
          <w:t xml:space="preserve"> </w:t>
        </w:r>
      </w:ins>
      <w:customXmlInsRangeStart w:id="39" w:author="My Luong Vuong" w:date="2024-06-03T10:31:00Z"/>
      <w:sdt>
        <w:sdtPr>
          <w:id w:val="-1483619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customXmlInsRangeEnd w:id="39"/>
          <w:ins w:id="40" w:author="My Luong Vuong" w:date="2024-06-03T10:31:00Z">
            <w:r w:rsidR="006F41E9">
              <w:rPr>
                <w:rFonts w:ascii="MS Gothic" w:eastAsia="MS Gothic" w:hAnsi="MS Gothic" w:hint="eastAsia"/>
              </w:rPr>
              <w:t>☐</w:t>
            </w:r>
          </w:ins>
          <w:customXmlInsRangeStart w:id="41" w:author="My Luong Vuong" w:date="2024-06-03T10:31:00Z"/>
        </w:sdtContent>
      </w:sdt>
      <w:customXmlInsRangeEnd w:id="41"/>
    </w:p>
    <w:p w14:paraId="68DF6FB2" w14:textId="3AD14F4B" w:rsidR="00B03A12" w:rsidRDefault="00B03A12" w:rsidP="00D25480">
      <w:pPr>
        <w:pStyle w:val="ListParagraph"/>
        <w:numPr>
          <w:ilvl w:val="2"/>
          <w:numId w:val="1"/>
        </w:numPr>
      </w:pPr>
      <w:r>
        <w:t>Journal policies detailed in this guide have been reviewed</w:t>
      </w:r>
    </w:p>
    <w:p w14:paraId="55BC3537" w14:textId="6DADDC6C" w:rsidR="000926A0" w:rsidRDefault="00B03A12" w:rsidP="00D25480">
      <w:pPr>
        <w:pStyle w:val="ListParagraph"/>
        <w:numPr>
          <w:ilvl w:val="2"/>
          <w:numId w:val="1"/>
        </w:numPr>
      </w:pPr>
      <w:r>
        <w:t>Referee suggestions and contact details provided, based on journal requirements</w:t>
      </w:r>
    </w:p>
    <w:p w14:paraId="41EE00B0" w14:textId="5F8665B7" w:rsidR="00D25480" w:rsidRDefault="00BB32FB" w:rsidP="00BB32FB">
      <w:pPr>
        <w:pStyle w:val="ListParagraph"/>
        <w:numPr>
          <w:ilvl w:val="1"/>
          <w:numId w:val="1"/>
        </w:numPr>
      </w:pPr>
      <w:r>
        <w:t xml:space="preserve">l One author designated as </w:t>
      </w:r>
      <w:r w:rsidRPr="006C44F0">
        <w:rPr>
          <w:highlight w:val="yellow"/>
        </w:rPr>
        <w:t>corresponding author</w:t>
      </w:r>
      <w:r>
        <w:t xml:space="preserve">: l Their E-mail address l Full postal address l Telephone and fax numbers l Keywords l </w:t>
      </w:r>
      <w:r w:rsidRPr="00F96994">
        <w:rPr>
          <w:highlight w:val="yellow"/>
        </w:rPr>
        <w:t>Cover letter</w:t>
      </w:r>
      <w:r>
        <w:t xml:space="preserve"> addressed to the Editor, introducing the manuscript and confirming that it is not being submitted concurrently elsewhere l All </w:t>
      </w:r>
      <w:r w:rsidRPr="000A087B">
        <w:rPr>
          <w:highlight w:val="yellow"/>
        </w:rPr>
        <w:t>figure captions</w:t>
      </w:r>
      <w:r>
        <w:t xml:space="preserve"> l All </w:t>
      </w:r>
      <w:r w:rsidRPr="00373596">
        <w:rPr>
          <w:highlight w:val="yellow"/>
        </w:rPr>
        <w:t>tables</w:t>
      </w:r>
      <w:r>
        <w:t xml:space="preserve"> (including title, description, footnotes) l All necessary files have been uploaded as attachments to the e-mail l Manuscript has been spell checked l All </w:t>
      </w:r>
      <w:r w:rsidRPr="00373596">
        <w:rPr>
          <w:highlight w:val="yellow"/>
        </w:rPr>
        <w:t>text pages</w:t>
      </w:r>
      <w:r>
        <w:t xml:space="preserve"> have been </w:t>
      </w:r>
      <w:r w:rsidRPr="00373596">
        <w:rPr>
          <w:highlight w:val="yellow"/>
        </w:rPr>
        <w:t>numbered</w:t>
      </w:r>
      <w:r>
        <w:t xml:space="preserve"> l References are in the correct format for this journal l All references mentioned in the Reference list are cited in the text and </w:t>
      </w:r>
      <w:r>
        <w:lastRenderedPageBreak/>
        <w:t>vice versa l Permission has been obtained for use of copyrighted material from other sources (including the Web)</w:t>
      </w:r>
    </w:p>
    <w:p w14:paraId="1146E767" w14:textId="2818C303" w:rsidR="00EB490D" w:rsidRDefault="00C10C29" w:rsidP="00EE7392">
      <w:pPr>
        <w:pStyle w:val="ListParagraph"/>
        <w:numPr>
          <w:ilvl w:val="0"/>
          <w:numId w:val="1"/>
        </w:numPr>
      </w:pPr>
      <w:r w:rsidRPr="00C10C29">
        <w:t>Studies in humans and animals</w:t>
      </w:r>
    </w:p>
    <w:p w14:paraId="264E0ECF" w14:textId="0B1B9655" w:rsidR="00C10C29" w:rsidRDefault="00E61351" w:rsidP="00C10C29">
      <w:pPr>
        <w:pStyle w:val="ListParagraph"/>
        <w:numPr>
          <w:ilvl w:val="1"/>
          <w:numId w:val="1"/>
        </w:numPr>
      </w:pPr>
      <w:r w:rsidRPr="00E61351">
        <w:t>Declaration of Helsinki</w:t>
      </w:r>
    </w:p>
    <w:p w14:paraId="41208925" w14:textId="740E3806" w:rsidR="00E61351" w:rsidRDefault="00363491" w:rsidP="00E1784B">
      <w:pPr>
        <w:pStyle w:val="ListParagraph"/>
        <w:numPr>
          <w:ilvl w:val="1"/>
          <w:numId w:val="1"/>
        </w:numPr>
      </w:pPr>
      <w:r>
        <w:t>A</w:t>
      </w:r>
      <w:r w:rsidR="00DE4C16" w:rsidRPr="00DE4C16">
        <w:t xml:space="preserve"> statement</w:t>
      </w:r>
      <w:r w:rsidR="00DE4C16">
        <w:t>: “</w:t>
      </w:r>
      <w:r w:rsidR="00E1784B">
        <w:t>informed consent was obtained for experimentation with human subjects.”</w:t>
      </w:r>
    </w:p>
    <w:p w14:paraId="6167C823" w14:textId="0F8244B0" w:rsidR="00075768" w:rsidRDefault="00075768" w:rsidP="00E1784B">
      <w:pPr>
        <w:pStyle w:val="ListParagraph"/>
        <w:numPr>
          <w:ilvl w:val="1"/>
          <w:numId w:val="1"/>
        </w:numPr>
      </w:pPr>
      <w:r>
        <w:t>Document “</w:t>
      </w:r>
      <w:r w:rsidR="000F714E" w:rsidRPr="000F714E">
        <w:t>ethics committee approval and informed consent</w:t>
      </w:r>
      <w:r w:rsidR="000F714E">
        <w:t>”</w:t>
      </w:r>
    </w:p>
    <w:p w14:paraId="3F5D5E47" w14:textId="09FE6E77" w:rsidR="00B30539" w:rsidRDefault="00B665C3" w:rsidP="00B30539">
      <w:pPr>
        <w:pStyle w:val="ListParagraph"/>
        <w:numPr>
          <w:ilvl w:val="0"/>
          <w:numId w:val="1"/>
        </w:numPr>
      </w:pPr>
      <w:r w:rsidRPr="00B665C3">
        <w:t>Declaration of interest</w:t>
      </w:r>
      <w:r w:rsidR="005A7A09">
        <w:t>: in 2 places</w:t>
      </w:r>
    </w:p>
    <w:p w14:paraId="7CD6BF9A" w14:textId="45744ED2" w:rsidR="00B665C3" w:rsidRDefault="004868E3" w:rsidP="00B665C3">
      <w:pPr>
        <w:pStyle w:val="ListParagraph"/>
        <w:numPr>
          <w:ilvl w:val="1"/>
          <w:numId w:val="1"/>
        </w:numPr>
      </w:pPr>
      <w:r w:rsidRPr="004868E3">
        <w:t>A summary declaration of interest statement in the title page file (if double anonymized) or</w:t>
      </w:r>
      <w:r w:rsidR="00DA6A82">
        <w:t xml:space="preserve"> </w:t>
      </w:r>
      <w:r w:rsidR="0084231B" w:rsidRPr="0084231B">
        <w:t>the manuscript file (if single anonymized)</w:t>
      </w:r>
      <w:r w:rsidR="003963CA">
        <w:t>.</w:t>
      </w:r>
      <w:r w:rsidR="00EE4F7E">
        <w:t xml:space="preserve"> E.g. “</w:t>
      </w:r>
      <w:r w:rsidR="00EE4F7E" w:rsidRPr="00EE4F7E">
        <w:t>Declarations of interest: none</w:t>
      </w:r>
      <w:r w:rsidR="00EE4F7E">
        <w:t>”</w:t>
      </w:r>
      <w:r w:rsidR="009675E9">
        <w:t>. Or “</w:t>
      </w:r>
    </w:p>
    <w:p w14:paraId="5E9AEB3B" w14:textId="2AAA37E6" w:rsidR="003B5F89" w:rsidRDefault="003B5F89" w:rsidP="003B5F89">
      <w:pPr>
        <w:pStyle w:val="ListParagraph"/>
        <w:numPr>
          <w:ilvl w:val="2"/>
          <w:numId w:val="1"/>
        </w:numPr>
      </w:pPr>
      <w:r w:rsidRPr="003B5F89">
        <w:t>Competing interests</w:t>
      </w:r>
    </w:p>
    <w:p w14:paraId="31457663" w14:textId="030EA13C" w:rsidR="003B5F89" w:rsidRDefault="0010776C" w:rsidP="003B5F89">
      <w:pPr>
        <w:pStyle w:val="ListParagraph"/>
        <w:numPr>
          <w:ilvl w:val="3"/>
          <w:numId w:val="1"/>
        </w:numPr>
      </w:pPr>
      <w:r w:rsidRPr="0010776C">
        <w:t>None declared.</w:t>
      </w:r>
      <w:r w:rsidR="00AE3F0C">
        <w:t>”</w:t>
      </w:r>
    </w:p>
    <w:p w14:paraId="2AA00E2B" w14:textId="30D09699" w:rsidR="004868E3" w:rsidRDefault="002439AE" w:rsidP="002439AE">
      <w:pPr>
        <w:pStyle w:val="ListParagraph"/>
        <w:numPr>
          <w:ilvl w:val="1"/>
          <w:numId w:val="1"/>
        </w:numPr>
      </w:pPr>
      <w:r>
        <w:t>Detailed disclosures as part of a separate Declaration of Interest form</w:t>
      </w:r>
    </w:p>
    <w:p w14:paraId="39D02443" w14:textId="324E1530" w:rsidR="00F92ADC" w:rsidRDefault="00F479F3" w:rsidP="00F92ADC">
      <w:pPr>
        <w:pStyle w:val="ListParagraph"/>
        <w:numPr>
          <w:ilvl w:val="0"/>
          <w:numId w:val="1"/>
        </w:numPr>
      </w:pPr>
      <w:r w:rsidRPr="00F479F3">
        <w:t>Declaration of generative AI in scientific writing</w:t>
      </w:r>
    </w:p>
    <w:p w14:paraId="75BE7034" w14:textId="3BE8528A" w:rsidR="008A0DB2" w:rsidRDefault="000424F9" w:rsidP="00F479F3">
      <w:pPr>
        <w:pStyle w:val="ListParagraph"/>
        <w:numPr>
          <w:ilvl w:val="1"/>
          <w:numId w:val="1"/>
        </w:numPr>
      </w:pPr>
      <w:r w:rsidRPr="000424F9">
        <w:t xml:space="preserve">Authors must </w:t>
      </w:r>
      <w:r w:rsidRPr="00781661">
        <w:rPr>
          <w:highlight w:val="yellow"/>
        </w:rPr>
        <w:t>disclose</w:t>
      </w:r>
      <w:r w:rsidRPr="000424F9">
        <w:t xml:space="preserve"> the use of </w:t>
      </w:r>
      <w:r w:rsidRPr="005B5918">
        <w:rPr>
          <w:highlight w:val="yellow"/>
        </w:rPr>
        <w:t>generative AI</w:t>
      </w:r>
      <w:r w:rsidRPr="000424F9">
        <w:t xml:space="preserve"> and AI-assisted technologies in the writing process</w:t>
      </w:r>
      <w:r w:rsidR="003F3B7E">
        <w:t>, as follows:</w:t>
      </w:r>
    </w:p>
    <w:p w14:paraId="2CFAA804" w14:textId="64BE0073" w:rsidR="003F3B7E" w:rsidRDefault="008A455C" w:rsidP="008A455C">
      <w:pPr>
        <w:pStyle w:val="ListParagraph"/>
        <w:numPr>
          <w:ilvl w:val="2"/>
          <w:numId w:val="1"/>
        </w:numPr>
      </w:pPr>
      <w:r>
        <w:t>Add a statement at the end of the manuscript in the core manuscript file, before the References</w:t>
      </w:r>
      <w:r w:rsidR="008F31FB">
        <w:t xml:space="preserve"> </w:t>
      </w:r>
      <w:r>
        <w:t>list</w:t>
      </w:r>
      <w:r w:rsidR="004128F8">
        <w:t>.</w:t>
      </w:r>
    </w:p>
    <w:p w14:paraId="118FB736" w14:textId="0E011AC1" w:rsidR="007C7272" w:rsidRDefault="007C7272" w:rsidP="007C7272">
      <w:pPr>
        <w:pStyle w:val="ListParagraph"/>
        <w:numPr>
          <w:ilvl w:val="2"/>
          <w:numId w:val="1"/>
        </w:numPr>
      </w:pPr>
      <w:r>
        <w:t>The statement should be placed in a new section entitled ‘Declaration of Generative AI and AI</w:t>
      </w:r>
      <w:r w:rsidR="00092184">
        <w:t>-</w:t>
      </w:r>
      <w:r>
        <w:t>assisted technologies in the writing process’.</w:t>
      </w:r>
    </w:p>
    <w:p w14:paraId="3BAD8D0C" w14:textId="50B2C1C0" w:rsidR="00C2054E" w:rsidRDefault="00272064" w:rsidP="00272064">
      <w:pPr>
        <w:pStyle w:val="ListParagraph"/>
        <w:numPr>
          <w:ilvl w:val="3"/>
          <w:numId w:val="1"/>
        </w:numPr>
        <w:rPr>
          <w:ins w:id="42" w:author="My Luong Vuong" w:date="2024-06-03T14:26:00Z"/>
        </w:rPr>
      </w:pPr>
      <w:r>
        <w:t xml:space="preserve">Statement: During the preparation of this work the author(s) used [NAME TOOL / SERVICE] in order to [REASON]. After using this </w:t>
      </w:r>
      <w:r w:rsidR="00583435">
        <w:t>t</w:t>
      </w:r>
      <w:r>
        <w:t>ool/service, the author(s) reviewed and edited the content as needed</w:t>
      </w:r>
      <w:r w:rsidR="002F1249">
        <w:t xml:space="preserve"> </w:t>
      </w:r>
      <w:r>
        <w:t>and take(s) full responsibility for the content of the publication.</w:t>
      </w:r>
    </w:p>
    <w:p w14:paraId="78B14924" w14:textId="58969414" w:rsidR="00584AC2" w:rsidRDefault="000F7999" w:rsidP="00584AC2">
      <w:pPr>
        <w:pStyle w:val="ListParagraph"/>
        <w:numPr>
          <w:ilvl w:val="0"/>
          <w:numId w:val="1"/>
        </w:numPr>
        <w:pPrChange w:id="43" w:author="My Luong Vuong" w:date="2024-06-03T14:26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44" w:author="My Luong Vuong" w:date="2024-06-03T14:26:00Z">
        <w:r w:rsidRPr="000F7999">
          <w:t>Submission declaration and verification</w:t>
        </w:r>
        <w:r>
          <w:t>:</w:t>
        </w:r>
      </w:ins>
    </w:p>
    <w:p w14:paraId="42F51EEF" w14:textId="0231B2D1" w:rsidR="006E400F" w:rsidRDefault="006E400F" w:rsidP="00584AC2">
      <w:pPr>
        <w:pStyle w:val="ListParagraph"/>
        <w:numPr>
          <w:ilvl w:val="1"/>
          <w:numId w:val="1"/>
        </w:numPr>
        <w:rPr>
          <w:ins w:id="45" w:author="My Luong Vuong" w:date="2024-06-03T14:26:00Z"/>
        </w:rPr>
      </w:pPr>
      <w:ins w:id="46" w:author="My Luong Vuong" w:date="2024-06-03T14:26:00Z">
        <w:r>
          <w:t xml:space="preserve">Submission implies all authors have approved, </w:t>
        </w:r>
        <w:r w:rsidR="000A53DA">
          <w:t xml:space="preserve">the manuscript </w:t>
        </w:r>
      </w:ins>
      <w:ins w:id="47" w:author="My Luong Vuong" w:date="2024-06-03T14:27:00Z">
        <w:r w:rsidR="00A033ED">
          <w:t xml:space="preserve">isn’t and </w:t>
        </w:r>
      </w:ins>
      <w:ins w:id="48" w:author="My Luong Vuong" w:date="2024-06-03T14:26:00Z">
        <w:r w:rsidR="000A53DA">
          <w:t xml:space="preserve">will not be </w:t>
        </w:r>
      </w:ins>
      <w:ins w:id="49" w:author="My Luong Vuong" w:date="2024-06-03T14:27:00Z">
        <w:r w:rsidR="000A53DA">
          <w:t xml:space="preserve">submitted elsewhere, in any other language. </w:t>
        </w:r>
      </w:ins>
    </w:p>
    <w:p w14:paraId="0BF4AC61" w14:textId="464E3FDF" w:rsidR="00391B8B" w:rsidRDefault="00391B8B" w:rsidP="00584AC2">
      <w:pPr>
        <w:pStyle w:val="ListParagraph"/>
        <w:numPr>
          <w:ilvl w:val="1"/>
          <w:numId w:val="1"/>
        </w:numPr>
        <w:pPrChange w:id="50" w:author="My Luong Vuong" w:date="2024-06-03T14:25:00Z">
          <w:pPr>
            <w:pStyle w:val="ListParagraph"/>
            <w:numPr>
              <w:numId w:val="1"/>
            </w:numPr>
            <w:ind w:hanging="360"/>
          </w:pPr>
        </w:pPrChange>
      </w:pPr>
      <w:r>
        <w:t>Preprints:</w:t>
      </w:r>
    </w:p>
    <w:p w14:paraId="14B8E04C" w14:textId="1B3E9667" w:rsidR="00391B8B" w:rsidRDefault="00192C3C" w:rsidP="00584AC2">
      <w:pPr>
        <w:pStyle w:val="ListParagraph"/>
        <w:numPr>
          <w:ilvl w:val="2"/>
          <w:numId w:val="1"/>
        </w:numPr>
        <w:pPrChange w:id="51" w:author="My Luong Vuong" w:date="2024-06-03T14:2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t>P</w:t>
      </w:r>
      <w:r w:rsidRPr="00192C3C">
        <w:t xml:space="preserve">reprints can be shared anywhere at any time, in line with Elsevier's sharing </w:t>
      </w:r>
      <w:r w:rsidR="0098779B">
        <w:t>policy.</w:t>
      </w:r>
    </w:p>
    <w:p w14:paraId="290F836C" w14:textId="58BB8E68" w:rsidR="00BF09D3" w:rsidRDefault="00C12F84" w:rsidP="00584AC2">
      <w:pPr>
        <w:pStyle w:val="ListParagraph"/>
        <w:numPr>
          <w:ilvl w:val="2"/>
          <w:numId w:val="1"/>
        </w:numPr>
        <w:pPrChange w:id="52" w:author="My Luong Vuong" w:date="2024-06-03T14:2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 w:rsidRPr="00C12F84">
        <w:t>Sharing preprints e.g. on a preprint server will not count as prior publication</w:t>
      </w:r>
    </w:p>
    <w:p w14:paraId="10383B7E" w14:textId="0BE34CA6" w:rsidR="00F82658" w:rsidRDefault="0089675A" w:rsidP="00F82658">
      <w:pPr>
        <w:pStyle w:val="ListParagraph"/>
        <w:numPr>
          <w:ilvl w:val="0"/>
          <w:numId w:val="1"/>
        </w:numPr>
      </w:pPr>
      <w:r w:rsidRPr="0089675A">
        <w:t>Use of inclusive language</w:t>
      </w:r>
    </w:p>
    <w:p w14:paraId="6688E28E" w14:textId="384AD8F8" w:rsidR="0089675A" w:rsidRDefault="0064613B" w:rsidP="0064613B">
      <w:pPr>
        <w:pStyle w:val="ListParagraph"/>
        <w:numPr>
          <w:ilvl w:val="1"/>
          <w:numId w:val="1"/>
        </w:numPr>
      </w:pPr>
      <w:r>
        <w:t>Writing is free from bias, stereotypes, slang, reference to dominant culture and/or cultural assumptions</w:t>
      </w:r>
    </w:p>
    <w:p w14:paraId="14A1A9C3" w14:textId="60A7D284" w:rsidR="005456E9" w:rsidRDefault="00B006CC" w:rsidP="00B006CC">
      <w:pPr>
        <w:pStyle w:val="ListParagraph"/>
        <w:numPr>
          <w:ilvl w:val="1"/>
          <w:numId w:val="1"/>
        </w:numPr>
      </w:pPr>
      <w:r>
        <w:t>Seek gender neutrality by using plural nouns ("clinicians, patients/clients") as default/wherever possible to avoid using "he, she," or "he/she."</w:t>
      </w:r>
    </w:p>
    <w:p w14:paraId="0E1D7172" w14:textId="7A0B2638" w:rsidR="00D535FF" w:rsidRDefault="00FA7C05" w:rsidP="00AB5B3A">
      <w:pPr>
        <w:pStyle w:val="ListParagraph"/>
        <w:numPr>
          <w:ilvl w:val="1"/>
          <w:numId w:val="1"/>
        </w:numPr>
      </w:pPr>
      <w:r>
        <w:t>Avoiding the use of descriptors that refer to personal attributes such as age, gender, race, ethnicity, culture, sexual orientation, disability or</w:t>
      </w:r>
      <w:r w:rsidR="00F07AA5">
        <w:t xml:space="preserve"> </w:t>
      </w:r>
      <w:r w:rsidR="00F07AA5" w:rsidRPr="00F07AA5">
        <w:t>health condition unless they are relevant and valid</w:t>
      </w:r>
    </w:p>
    <w:p w14:paraId="796A16D5" w14:textId="6EA277AC" w:rsidR="0052529F" w:rsidRDefault="00296769" w:rsidP="0052529F">
      <w:pPr>
        <w:pStyle w:val="ListParagraph"/>
        <w:numPr>
          <w:ilvl w:val="0"/>
          <w:numId w:val="1"/>
        </w:numPr>
      </w:pPr>
      <w:r w:rsidRPr="00296769">
        <w:t>Reporting sex- and gender-based analyses</w:t>
      </w:r>
    </w:p>
    <w:p w14:paraId="3A25FFA0" w14:textId="1D45E97E" w:rsidR="00FD0E7A" w:rsidRDefault="00FD0E7A" w:rsidP="00EE7392">
      <w:pPr>
        <w:pStyle w:val="ListParagraph"/>
        <w:numPr>
          <w:ilvl w:val="0"/>
          <w:numId w:val="1"/>
        </w:numPr>
      </w:pPr>
      <w:r w:rsidRPr="00FD0E7A">
        <w:t>Contributors</w:t>
      </w:r>
    </w:p>
    <w:p w14:paraId="1E1B41BF" w14:textId="7D8858F4" w:rsidR="00FD0E7A" w:rsidRDefault="00AB0F51" w:rsidP="00FD0E7A">
      <w:pPr>
        <w:pStyle w:val="ListParagraph"/>
        <w:numPr>
          <w:ilvl w:val="1"/>
          <w:numId w:val="1"/>
        </w:numPr>
      </w:pPr>
      <w:r w:rsidRPr="00AB0F51">
        <w:t xml:space="preserve">Each author is required to </w:t>
      </w:r>
      <w:r w:rsidRPr="00CF546D">
        <w:rPr>
          <w:highlight w:val="yellow"/>
        </w:rPr>
        <w:t>declare</w:t>
      </w:r>
      <w:r w:rsidRPr="00AB0F51">
        <w:t xml:space="preserve"> their </w:t>
      </w:r>
      <w:r w:rsidRPr="00CF546D">
        <w:rPr>
          <w:highlight w:val="yellow"/>
        </w:rPr>
        <w:t>individual contribution</w:t>
      </w:r>
      <w:r w:rsidRPr="00AB0F51">
        <w:t xml:space="preserve"> to the article</w:t>
      </w:r>
    </w:p>
    <w:p w14:paraId="5E6DF937" w14:textId="237F5627" w:rsidR="00B91C31" w:rsidRDefault="00D24FDF" w:rsidP="00DD537B">
      <w:pPr>
        <w:pStyle w:val="ListParagraph"/>
        <w:numPr>
          <w:ilvl w:val="1"/>
          <w:numId w:val="1"/>
        </w:numPr>
      </w:pPr>
      <w:r>
        <w:t>R</w:t>
      </w:r>
      <w:r w:rsidR="00DD537B">
        <w:t>oles for all authors should be described</w:t>
      </w:r>
    </w:p>
    <w:p w14:paraId="63F287A3" w14:textId="6CF93B2B" w:rsidR="00A239A4" w:rsidRDefault="00A239A4" w:rsidP="00DD537B">
      <w:pPr>
        <w:pStyle w:val="ListParagraph"/>
        <w:numPr>
          <w:ilvl w:val="1"/>
          <w:numId w:val="1"/>
        </w:numPr>
      </w:pPr>
      <w:r>
        <w:t>Include in the disclosure “</w:t>
      </w:r>
      <w:r w:rsidR="00790ED2" w:rsidRPr="00790ED2">
        <w:t>all authors have approved the final article</w:t>
      </w:r>
      <w:r w:rsidR="00790ED2">
        <w:t>”</w:t>
      </w:r>
    </w:p>
    <w:p w14:paraId="0958A076" w14:textId="23BBDAC4" w:rsidR="00C77AE2" w:rsidRDefault="00C77AE2" w:rsidP="005C10C6">
      <w:pPr>
        <w:pStyle w:val="ListParagraph"/>
        <w:numPr>
          <w:ilvl w:val="0"/>
          <w:numId w:val="1"/>
        </w:numPr>
        <w:rPr>
          <w:ins w:id="53" w:author="My Luong Vuong" w:date="2024-06-03T15:12:00Z"/>
        </w:rPr>
      </w:pPr>
      <w:ins w:id="54" w:author="My Luong Vuong" w:date="2024-06-03T15:12:00Z">
        <w:r>
          <w:lastRenderedPageBreak/>
          <w:t>Changes to authorship:</w:t>
        </w:r>
      </w:ins>
    </w:p>
    <w:p w14:paraId="2BAF21D5" w14:textId="3DDC92DF" w:rsidR="00C77AE2" w:rsidRDefault="00C77AE2" w:rsidP="00C77AE2">
      <w:pPr>
        <w:pStyle w:val="ListParagraph"/>
        <w:numPr>
          <w:ilvl w:val="1"/>
          <w:numId w:val="1"/>
        </w:numPr>
        <w:rPr>
          <w:ins w:id="55" w:author="My Luong Vuong" w:date="2024-06-03T15:12:00Z"/>
        </w:rPr>
        <w:pPrChange w:id="56" w:author="My Luong Vuong" w:date="2024-06-03T15:12:00Z">
          <w:pPr>
            <w:pStyle w:val="ListParagraph"/>
            <w:numPr>
              <w:numId w:val="1"/>
            </w:numPr>
            <w:ind w:hanging="360"/>
          </w:pPr>
        </w:pPrChange>
      </w:pPr>
      <w:ins w:id="57" w:author="My Luong Vuong" w:date="2024-06-03T15:12:00Z">
        <w:r>
          <w:t>Only before the manuscript is accepted</w:t>
        </w:r>
      </w:ins>
    </w:p>
    <w:p w14:paraId="7B1501C2" w14:textId="110BB62D" w:rsidR="005C10C6" w:rsidRDefault="005C10C6" w:rsidP="005C10C6">
      <w:pPr>
        <w:pStyle w:val="ListParagraph"/>
        <w:numPr>
          <w:ilvl w:val="0"/>
          <w:numId w:val="1"/>
        </w:numPr>
      </w:pPr>
      <w:r w:rsidRPr="005C10C6">
        <w:t>Role of the funding source</w:t>
      </w:r>
    </w:p>
    <w:p w14:paraId="37D15C73" w14:textId="046FAE9C" w:rsidR="005C10C6" w:rsidRDefault="00BA73B7" w:rsidP="005C10C6">
      <w:pPr>
        <w:pStyle w:val="ListParagraph"/>
        <w:numPr>
          <w:ilvl w:val="1"/>
          <w:numId w:val="1"/>
        </w:numPr>
      </w:pPr>
      <w:r>
        <w:t>W</w:t>
      </w:r>
      <w:r w:rsidRPr="00BA73B7">
        <w:t>ho provided financial support</w:t>
      </w:r>
      <w:r w:rsidR="00A16743">
        <w:t>. E.g.</w:t>
      </w:r>
    </w:p>
    <w:p w14:paraId="2C1AA4B9" w14:textId="0DDCD50A" w:rsidR="00A16743" w:rsidRDefault="00B66251" w:rsidP="00A16743">
      <w:pPr>
        <w:pStyle w:val="ListParagraph"/>
        <w:numPr>
          <w:ilvl w:val="2"/>
          <w:numId w:val="1"/>
        </w:numPr>
      </w:pPr>
      <w:r w:rsidRPr="00B66251">
        <w:t>Funding</w:t>
      </w:r>
    </w:p>
    <w:p w14:paraId="6269DC97" w14:textId="03842D5E" w:rsidR="00B66251" w:rsidRDefault="00D13092" w:rsidP="00B66251">
      <w:pPr>
        <w:pStyle w:val="ListParagraph"/>
        <w:numPr>
          <w:ilvl w:val="3"/>
          <w:numId w:val="1"/>
        </w:numPr>
      </w:pPr>
      <w:r w:rsidRPr="00D13092">
        <w:t xml:space="preserve">Anne-Grete </w:t>
      </w:r>
      <w:proofErr w:type="spellStart"/>
      <w:r w:rsidRPr="00D13092">
        <w:t>Märtson</w:t>
      </w:r>
      <w:proofErr w:type="spellEnd"/>
      <w:r w:rsidRPr="00D13092">
        <w:t xml:space="preserve"> was funded by Marie </w:t>
      </w:r>
      <w:proofErr w:type="spellStart"/>
      <w:r w:rsidRPr="00D13092">
        <w:t>Skłodowska</w:t>
      </w:r>
      <w:proofErr w:type="spellEnd"/>
      <w:r w:rsidRPr="00D13092">
        <w:t>-Curie Actions (Grant No. 713660dPRONKJEWAILdH2020-MSCA-COFUND- 2015).</w:t>
      </w:r>
    </w:p>
    <w:p w14:paraId="25866978" w14:textId="24EBD009" w:rsidR="00944816" w:rsidRDefault="00A369B3" w:rsidP="00944816">
      <w:pPr>
        <w:pStyle w:val="ListParagraph"/>
        <w:numPr>
          <w:ilvl w:val="0"/>
          <w:numId w:val="1"/>
        </w:numPr>
      </w:pPr>
      <w:r>
        <w:t>Language:</w:t>
      </w:r>
    </w:p>
    <w:p w14:paraId="72C98F49" w14:textId="6584DEF2" w:rsidR="00F8193D" w:rsidRDefault="00A239A4" w:rsidP="00A369B3">
      <w:pPr>
        <w:pStyle w:val="ListParagraph"/>
        <w:numPr>
          <w:ilvl w:val="1"/>
          <w:numId w:val="1"/>
        </w:numPr>
      </w:pPr>
      <w:r>
        <w:t xml:space="preserve"> </w:t>
      </w:r>
      <w:r w:rsidR="005A58F5" w:rsidRPr="00FB3470">
        <w:rPr>
          <w:highlight w:val="yellow"/>
        </w:rPr>
        <w:t>American or British</w:t>
      </w:r>
      <w:r w:rsidR="005A58F5" w:rsidRPr="005A58F5">
        <w:t xml:space="preserve"> usage is accepted</w:t>
      </w:r>
      <w:r w:rsidR="00E058EC">
        <w:t>, but not a mixture of these</w:t>
      </w:r>
    </w:p>
    <w:p w14:paraId="75B9742A" w14:textId="75EE2251" w:rsidR="003C4615" w:rsidRDefault="003C4615" w:rsidP="003C4615">
      <w:pPr>
        <w:pStyle w:val="ListParagraph"/>
        <w:numPr>
          <w:ilvl w:val="0"/>
          <w:numId w:val="1"/>
        </w:numPr>
      </w:pPr>
      <w:r>
        <w:t>Submission:</w:t>
      </w:r>
    </w:p>
    <w:p w14:paraId="7382BB8C" w14:textId="343CF528" w:rsidR="003C4615" w:rsidRDefault="004B52BF" w:rsidP="003C4615">
      <w:pPr>
        <w:pStyle w:val="ListParagraph"/>
        <w:numPr>
          <w:ilvl w:val="1"/>
          <w:numId w:val="1"/>
        </w:numPr>
      </w:pPr>
      <w:r w:rsidRPr="004B52BF">
        <w:t>Editable files (e.g., Word, LaTeX) are required</w:t>
      </w:r>
    </w:p>
    <w:p w14:paraId="77962851" w14:textId="568C312F" w:rsidR="00783DAA" w:rsidRDefault="002B7429" w:rsidP="00C413FD">
      <w:pPr>
        <w:pStyle w:val="ListParagraph"/>
        <w:numPr>
          <w:ilvl w:val="1"/>
          <w:numId w:val="1"/>
        </w:numPr>
      </w:pPr>
      <w:r>
        <w:t>P</w:t>
      </w:r>
      <w:r w:rsidR="00E85C44" w:rsidRPr="00E85C44">
        <w:t>rovide a list of 4 or 5 potential reviewers</w:t>
      </w:r>
    </w:p>
    <w:p w14:paraId="1A8402D9" w14:textId="146C3550" w:rsidR="001360C0" w:rsidRDefault="009C1C61" w:rsidP="009C1C61">
      <w:pPr>
        <w:pStyle w:val="ListParagraph"/>
        <w:numPr>
          <w:ilvl w:val="2"/>
          <w:numId w:val="1"/>
        </w:numPr>
      </w:pPr>
      <w:r>
        <w:t xml:space="preserve">including the </w:t>
      </w:r>
      <w:proofErr w:type="spellStart"/>
      <w:r>
        <w:t>Institution,country</w:t>
      </w:r>
      <w:proofErr w:type="spellEnd"/>
      <w:r>
        <w:t>, email and phone numbers</w:t>
      </w:r>
    </w:p>
    <w:p w14:paraId="1381161F" w14:textId="66845BE5" w:rsidR="009C1C61" w:rsidRDefault="00CC6995" w:rsidP="00CC6995">
      <w:pPr>
        <w:pStyle w:val="ListParagraph"/>
        <w:numPr>
          <w:ilvl w:val="2"/>
          <w:numId w:val="1"/>
        </w:numPr>
      </w:pPr>
      <w:r>
        <w:t>have no conflict of interest</w:t>
      </w:r>
    </w:p>
    <w:p w14:paraId="5FC74525" w14:textId="4EFAAB55" w:rsidR="000C6A51" w:rsidRDefault="004E03C5" w:rsidP="00CC6995">
      <w:pPr>
        <w:pStyle w:val="ListParagraph"/>
        <w:numPr>
          <w:ilvl w:val="2"/>
          <w:numId w:val="1"/>
        </w:numPr>
      </w:pPr>
      <w:r w:rsidRPr="004E03C5">
        <w:t>are not located in the same Institution</w:t>
      </w:r>
    </w:p>
    <w:p w14:paraId="6F0861BF" w14:textId="4F0A2A38" w:rsidR="00257053" w:rsidRDefault="00257053" w:rsidP="00CC6995">
      <w:pPr>
        <w:pStyle w:val="ListParagraph"/>
        <w:numPr>
          <w:ilvl w:val="2"/>
          <w:numId w:val="1"/>
        </w:numPr>
      </w:pPr>
      <w:r w:rsidRPr="00257053">
        <w:t>2 of the potential reviewers are from different countries to the authors</w:t>
      </w:r>
    </w:p>
    <w:p w14:paraId="4F7C98A9" w14:textId="033FB85A" w:rsidR="00E85C44" w:rsidRDefault="00DE1436" w:rsidP="00897E0A">
      <w:pPr>
        <w:pStyle w:val="ListParagraph"/>
        <w:numPr>
          <w:ilvl w:val="2"/>
          <w:numId w:val="1"/>
        </w:numPr>
      </w:pPr>
      <w:r w:rsidRPr="00DE1436">
        <w:t>cannot be members of the Editorial Board of IJAA</w:t>
      </w:r>
      <w:r>
        <w:t xml:space="preserve"> (no </w:t>
      </w:r>
      <w:r w:rsidRPr="00865479">
        <w:rPr>
          <w:highlight w:val="yellow"/>
        </w:rPr>
        <w:t>Sebastian Wicha</w:t>
      </w:r>
      <w:r>
        <w:t xml:space="preserve">, no </w:t>
      </w:r>
      <w:r w:rsidR="002C5F05" w:rsidRPr="00865479">
        <w:rPr>
          <w:highlight w:val="yellow"/>
        </w:rPr>
        <w:t>Jason Roberts</w:t>
      </w:r>
      <w:r w:rsidR="002C5F05">
        <w:t xml:space="preserve">, no </w:t>
      </w:r>
      <w:r w:rsidR="002C5F05" w:rsidRPr="00865479">
        <w:rPr>
          <w:highlight w:val="yellow"/>
        </w:rPr>
        <w:t>Jeffrey Lipman</w:t>
      </w:r>
      <w:r w:rsidR="002C5F05">
        <w:t>)</w:t>
      </w:r>
    </w:p>
    <w:p w14:paraId="3E8FFA16" w14:textId="2293FB83" w:rsidR="002C5F05" w:rsidRDefault="00062D0E" w:rsidP="00660280">
      <w:pPr>
        <w:pStyle w:val="ListParagraph"/>
        <w:numPr>
          <w:ilvl w:val="2"/>
          <w:numId w:val="1"/>
        </w:numPr>
        <w:rPr>
          <w:ins w:id="58" w:author="My Luong Vuong" w:date="2024-06-03T15:53:00Z"/>
        </w:rPr>
      </w:pPr>
      <w:r>
        <w:t xml:space="preserve">probably </w:t>
      </w:r>
      <w:r w:rsidR="001C0443">
        <w:t>Birgit</w:t>
      </w:r>
      <w:r>
        <w:t xml:space="preserve"> Koch </w:t>
      </w:r>
      <w:r w:rsidR="00966592">
        <w:t>–</w:t>
      </w:r>
      <w:r>
        <w:t xml:space="preserve"> </w:t>
      </w:r>
      <w:r w:rsidR="00966592">
        <w:t xml:space="preserve">France </w:t>
      </w:r>
      <w:proofErr w:type="spellStart"/>
      <w:r w:rsidR="00966592">
        <w:t>Mantre</w:t>
      </w:r>
      <w:proofErr w:type="spellEnd"/>
      <w:r w:rsidR="00966592">
        <w:t xml:space="preserve"> </w:t>
      </w:r>
      <w:r w:rsidR="005E74F7">
        <w:t>–</w:t>
      </w:r>
      <w:r w:rsidR="00966592">
        <w:t xml:space="preserve"> </w:t>
      </w:r>
      <w:proofErr w:type="spellStart"/>
      <w:r w:rsidR="00853A3F">
        <w:t>Elisabet</w:t>
      </w:r>
      <w:proofErr w:type="spellEnd"/>
      <w:r w:rsidR="00853A3F">
        <w:t xml:space="preserve"> Nielsen </w:t>
      </w:r>
      <w:del w:id="59" w:author="My Luong Vuong" w:date="2024-06-03T15:53:00Z">
        <w:r w:rsidR="00853A3F" w:rsidDel="00764EF0">
          <w:delText>-</w:delText>
        </w:r>
      </w:del>
      <w:ins w:id="60" w:author="My Luong Vuong" w:date="2024-06-03T15:53:00Z">
        <w:r w:rsidR="00764EF0">
          <w:t>–</w:t>
        </w:r>
      </w:ins>
      <w:r w:rsidR="00853A3F">
        <w:t xml:space="preserve"> </w:t>
      </w:r>
      <w:ins w:id="61" w:author="My Luong Vuong" w:date="2024-06-03T11:03:00Z">
        <w:r w:rsidR="00E05199">
          <w:t>F</w:t>
        </w:r>
      </w:ins>
    </w:p>
    <w:p w14:paraId="28FA71C5" w14:textId="25E7F323" w:rsidR="00764EF0" w:rsidRDefault="00216A10" w:rsidP="00764EF0">
      <w:pPr>
        <w:pStyle w:val="ListParagraph"/>
        <w:numPr>
          <w:ilvl w:val="1"/>
          <w:numId w:val="1"/>
        </w:numPr>
        <w:rPr>
          <w:ins w:id="62" w:author="My Luong Vuong" w:date="2024-06-03T15:53:00Z"/>
        </w:rPr>
      </w:pPr>
      <w:ins w:id="63" w:author="My Luong Vuong" w:date="2024-06-03T15:53:00Z">
        <w:r>
          <w:t>Editorial Review:</w:t>
        </w:r>
      </w:ins>
    </w:p>
    <w:p w14:paraId="35519DA4" w14:textId="1DA95DB7" w:rsidR="00216A10" w:rsidRDefault="005428F8" w:rsidP="005428F8">
      <w:pPr>
        <w:pStyle w:val="ListParagraph"/>
        <w:numPr>
          <w:ilvl w:val="2"/>
          <w:numId w:val="1"/>
        </w:numPr>
      </w:pPr>
      <w:ins w:id="64" w:author="My Luong Vuong" w:date="2024-06-03T15:54:00Z">
        <w:r>
          <w:t>If changes are requested, revisions received later than 3</w:t>
        </w:r>
        <w:r>
          <w:t xml:space="preserve"> </w:t>
        </w:r>
        <w:r>
          <w:t>months after this request will be treated as new submissions.</w:t>
        </w:r>
      </w:ins>
    </w:p>
    <w:p w14:paraId="635BB79C" w14:textId="77777777" w:rsidR="00943806" w:rsidRPr="00F30275" w:rsidRDefault="00943806" w:rsidP="00943806">
      <w:pPr>
        <w:rPr>
          <w:b/>
          <w:bCs/>
        </w:rPr>
      </w:pPr>
      <w:r w:rsidRPr="00F30275">
        <w:rPr>
          <w:b/>
          <w:bCs/>
        </w:rPr>
        <w:t>PREPARATION</w:t>
      </w:r>
    </w:p>
    <w:p w14:paraId="509FCDC9" w14:textId="77777777" w:rsidR="00943806" w:rsidRDefault="00943806" w:rsidP="00943806">
      <w:pPr>
        <w:pStyle w:val="ListParagraph"/>
        <w:numPr>
          <w:ilvl w:val="0"/>
          <w:numId w:val="1"/>
        </w:numPr>
      </w:pPr>
      <w:r>
        <w:t>Peer review:</w:t>
      </w:r>
    </w:p>
    <w:p w14:paraId="1DA68A5D" w14:textId="77777777" w:rsidR="00943806" w:rsidRDefault="00943806" w:rsidP="00943806">
      <w:pPr>
        <w:pStyle w:val="ListParagraph"/>
        <w:numPr>
          <w:ilvl w:val="1"/>
          <w:numId w:val="1"/>
        </w:numPr>
      </w:pPr>
      <w:r>
        <w:t>The text should be in single-column format</w:t>
      </w:r>
    </w:p>
    <w:p w14:paraId="1916CC4F" w14:textId="77777777" w:rsidR="00943806" w:rsidRDefault="00943806" w:rsidP="00943806">
      <w:pPr>
        <w:pStyle w:val="ListParagraph"/>
        <w:numPr>
          <w:ilvl w:val="1"/>
          <w:numId w:val="1"/>
        </w:numPr>
      </w:pPr>
      <w:r w:rsidRPr="003D28EF">
        <w:rPr>
          <w:highlight w:val="yellow"/>
        </w:rPr>
        <w:t>Do not</w:t>
      </w:r>
      <w:r>
        <w:t xml:space="preserve"> use the word processor's options to justify text or to hyphenate words</w:t>
      </w:r>
    </w:p>
    <w:p w14:paraId="1AA8A0DC" w14:textId="77777777" w:rsidR="00943806" w:rsidRDefault="00943806" w:rsidP="00943806">
      <w:pPr>
        <w:pStyle w:val="ListParagraph"/>
        <w:numPr>
          <w:ilvl w:val="2"/>
          <w:numId w:val="1"/>
        </w:numPr>
      </w:pPr>
      <w:r w:rsidRPr="00A23844">
        <w:rPr>
          <w:highlight w:val="yellow"/>
        </w:rPr>
        <w:t>Do use</w:t>
      </w:r>
      <w:r>
        <w:t xml:space="preserve"> bold face, italics, </w:t>
      </w:r>
      <w:proofErr w:type="spellStart"/>
      <w:r>
        <w:t>subscripts,superscripts</w:t>
      </w:r>
      <w:proofErr w:type="spellEnd"/>
      <w:r>
        <w:t xml:space="preserve"> etc</w:t>
      </w:r>
    </w:p>
    <w:p w14:paraId="522FC733" w14:textId="77777777" w:rsidR="00943806" w:rsidRDefault="00943806" w:rsidP="00943806">
      <w:pPr>
        <w:pStyle w:val="ListParagraph"/>
        <w:numPr>
          <w:ilvl w:val="1"/>
          <w:numId w:val="1"/>
        </w:numPr>
      </w:pPr>
      <w:r>
        <w:t>P</w:t>
      </w:r>
      <w:r w:rsidRPr="00E8582B">
        <w:t>reparing tables</w:t>
      </w:r>
    </w:p>
    <w:p w14:paraId="0DF9E0F9" w14:textId="77777777" w:rsidR="00943806" w:rsidRDefault="00943806" w:rsidP="00943806">
      <w:pPr>
        <w:pStyle w:val="ListParagraph"/>
        <w:numPr>
          <w:ilvl w:val="2"/>
          <w:numId w:val="1"/>
        </w:numPr>
      </w:pPr>
      <w:r>
        <w:t>If use grid: use only one grid for each individual table and not a grid for each row</w:t>
      </w:r>
    </w:p>
    <w:p w14:paraId="46386415" w14:textId="77777777" w:rsidR="00943806" w:rsidRDefault="00943806" w:rsidP="00943806">
      <w:pPr>
        <w:pStyle w:val="ListParagraph"/>
        <w:numPr>
          <w:ilvl w:val="2"/>
          <w:numId w:val="1"/>
        </w:numPr>
      </w:pPr>
      <w:r>
        <w:t>If no grid:</w:t>
      </w:r>
      <w:r w:rsidRPr="004230F7">
        <w:t xml:space="preserve"> use tabs, not spaces, to align columns</w:t>
      </w:r>
    </w:p>
    <w:p w14:paraId="7C64593C" w14:textId="77777777" w:rsidR="00943806" w:rsidRDefault="00943806" w:rsidP="00943806">
      <w:pPr>
        <w:pStyle w:val="ListParagraph"/>
        <w:numPr>
          <w:ilvl w:val="1"/>
          <w:numId w:val="1"/>
        </w:numPr>
      </w:pPr>
      <w:r>
        <w:t>Source files of figures, tables and text graphics are required</w:t>
      </w:r>
    </w:p>
    <w:p w14:paraId="2AF8B1CB" w14:textId="5F6F3175" w:rsidR="00C47309" w:rsidRDefault="00C47309" w:rsidP="00C47309">
      <w:pPr>
        <w:pStyle w:val="ListParagraph"/>
        <w:numPr>
          <w:ilvl w:val="0"/>
          <w:numId w:val="1"/>
        </w:numPr>
      </w:pPr>
      <w:r>
        <w:t>Article structure:</w:t>
      </w:r>
    </w:p>
    <w:p w14:paraId="4D3E840F" w14:textId="77777777" w:rsidR="0073100F" w:rsidRDefault="009104C4" w:rsidP="00C87B88">
      <w:pPr>
        <w:pStyle w:val="ListParagraph"/>
        <w:numPr>
          <w:ilvl w:val="1"/>
          <w:numId w:val="1"/>
        </w:numPr>
      </w:pPr>
      <w:r w:rsidRPr="009104C4">
        <w:t>Subdivision - numbered sections</w:t>
      </w:r>
      <w:r>
        <w:t xml:space="preserve">: </w:t>
      </w:r>
    </w:p>
    <w:p w14:paraId="0F77F44A" w14:textId="77777777" w:rsidR="00313F72" w:rsidRDefault="00C749EC" w:rsidP="0073100F">
      <w:pPr>
        <w:pStyle w:val="ListParagraph"/>
        <w:numPr>
          <w:ilvl w:val="2"/>
          <w:numId w:val="1"/>
        </w:numPr>
      </w:pPr>
      <w:r w:rsidRPr="00C749EC">
        <w:t xml:space="preserve">Divide </w:t>
      </w:r>
      <w:r w:rsidR="00D32E9B">
        <w:t>the</w:t>
      </w:r>
      <w:r w:rsidRPr="00C749EC">
        <w:t xml:space="preserve"> article into clearly defined and numbered sections</w:t>
      </w:r>
      <w:r w:rsidR="000A15DF">
        <w:t>.</w:t>
      </w:r>
      <w:r w:rsidR="0078286E">
        <w:t xml:space="preserve"> </w:t>
      </w:r>
    </w:p>
    <w:p w14:paraId="787BFEB5" w14:textId="77777777" w:rsidR="00E30227" w:rsidRDefault="00C87B88" w:rsidP="0073100F">
      <w:pPr>
        <w:pStyle w:val="ListParagraph"/>
        <w:numPr>
          <w:ilvl w:val="2"/>
          <w:numId w:val="1"/>
        </w:numPr>
      </w:pPr>
      <w:r>
        <w:t>Subsections should be numbered 1.1 (then 1.1.1, 1.1.2, ...), 1.2, etc. (the abstract is not included in section numbering).</w:t>
      </w:r>
      <w:r w:rsidR="000A15DF">
        <w:t xml:space="preserve"> </w:t>
      </w:r>
    </w:p>
    <w:p w14:paraId="21EF2096" w14:textId="4D0CA0A7" w:rsidR="00182FC1" w:rsidRDefault="000A15DF" w:rsidP="0073100F">
      <w:pPr>
        <w:pStyle w:val="ListParagraph"/>
        <w:numPr>
          <w:ilvl w:val="2"/>
          <w:numId w:val="1"/>
        </w:numPr>
      </w:pPr>
      <w:r>
        <w:t>Use this numbering also for internal cross-referencing</w:t>
      </w:r>
    </w:p>
    <w:p w14:paraId="5B33C4E1" w14:textId="5A725BCD" w:rsidR="007126BB" w:rsidRDefault="00302699" w:rsidP="007126BB">
      <w:pPr>
        <w:pStyle w:val="ListParagraph"/>
        <w:numPr>
          <w:ilvl w:val="1"/>
          <w:numId w:val="1"/>
        </w:numPr>
      </w:pPr>
      <w:r>
        <w:t>Introduction:</w:t>
      </w:r>
    </w:p>
    <w:p w14:paraId="49A513CF" w14:textId="43349FD5" w:rsidR="00302699" w:rsidRDefault="00273465" w:rsidP="00302699">
      <w:pPr>
        <w:pStyle w:val="ListParagraph"/>
        <w:numPr>
          <w:ilvl w:val="2"/>
          <w:numId w:val="1"/>
        </w:numPr>
      </w:pPr>
      <w:r w:rsidRPr="00273465">
        <w:t>State the objectives of the work</w:t>
      </w:r>
    </w:p>
    <w:p w14:paraId="5E619CFB" w14:textId="6681F88D" w:rsidR="00273465" w:rsidRDefault="00502968" w:rsidP="00302699">
      <w:pPr>
        <w:pStyle w:val="ListParagraph"/>
        <w:numPr>
          <w:ilvl w:val="2"/>
          <w:numId w:val="1"/>
        </w:numPr>
      </w:pPr>
      <w:r>
        <w:t>P</w:t>
      </w:r>
      <w:r w:rsidR="00C33339" w:rsidRPr="00C33339">
        <w:t>rovide an adequate background</w:t>
      </w:r>
    </w:p>
    <w:p w14:paraId="0951BFC9" w14:textId="3782DB57" w:rsidR="00C33339" w:rsidRDefault="001B64A3" w:rsidP="001B64A3">
      <w:pPr>
        <w:pStyle w:val="ListParagraph"/>
        <w:numPr>
          <w:ilvl w:val="2"/>
          <w:numId w:val="1"/>
        </w:numPr>
      </w:pPr>
      <w:r>
        <w:t>Avoid a detailed literature</w:t>
      </w:r>
      <w:r w:rsidR="0066507F">
        <w:t xml:space="preserve"> </w:t>
      </w:r>
      <w:r>
        <w:t>survey or a summary of the results</w:t>
      </w:r>
    </w:p>
    <w:p w14:paraId="442A4F84" w14:textId="4B1825FE" w:rsidR="00E71810" w:rsidRDefault="00E71810" w:rsidP="00E71810">
      <w:pPr>
        <w:pStyle w:val="ListParagraph"/>
        <w:numPr>
          <w:ilvl w:val="1"/>
          <w:numId w:val="1"/>
        </w:numPr>
      </w:pPr>
      <w:r>
        <w:t>Material and methods</w:t>
      </w:r>
    </w:p>
    <w:p w14:paraId="70053408" w14:textId="0DE8CC66" w:rsidR="00E71810" w:rsidRDefault="00130554" w:rsidP="006E5D66">
      <w:pPr>
        <w:pStyle w:val="ListParagraph"/>
        <w:numPr>
          <w:ilvl w:val="2"/>
          <w:numId w:val="1"/>
        </w:numPr>
      </w:pPr>
      <w:r w:rsidRPr="00130554">
        <w:lastRenderedPageBreak/>
        <w:t>Provide sufficient details to allow the work to be reproduced by an independent researcher</w:t>
      </w:r>
    </w:p>
    <w:p w14:paraId="1CF4EA1A" w14:textId="003F14A2" w:rsidR="00130554" w:rsidRDefault="00534B83" w:rsidP="00534B83">
      <w:pPr>
        <w:pStyle w:val="ListParagraph"/>
        <w:numPr>
          <w:ilvl w:val="1"/>
          <w:numId w:val="1"/>
        </w:numPr>
      </w:pPr>
      <w:r>
        <w:t>Results:</w:t>
      </w:r>
    </w:p>
    <w:p w14:paraId="20E6D11C" w14:textId="0825A7FE" w:rsidR="00534B83" w:rsidRDefault="00534B83" w:rsidP="00534B83">
      <w:pPr>
        <w:pStyle w:val="ListParagraph"/>
        <w:numPr>
          <w:ilvl w:val="2"/>
          <w:numId w:val="1"/>
        </w:numPr>
      </w:pPr>
      <w:r>
        <w:t>Clear and concise</w:t>
      </w:r>
    </w:p>
    <w:p w14:paraId="785F0E31" w14:textId="7DACDEC1" w:rsidR="004F1F11" w:rsidRDefault="009C15C8" w:rsidP="004F1F11">
      <w:pPr>
        <w:pStyle w:val="ListParagraph"/>
        <w:numPr>
          <w:ilvl w:val="1"/>
          <w:numId w:val="1"/>
        </w:numPr>
      </w:pPr>
      <w:r>
        <w:t>Discussion</w:t>
      </w:r>
    </w:p>
    <w:p w14:paraId="23671CC2" w14:textId="072C2B97" w:rsidR="009C15C8" w:rsidRDefault="008E2CD1" w:rsidP="009C15C8">
      <w:pPr>
        <w:pStyle w:val="ListParagraph"/>
        <w:numPr>
          <w:ilvl w:val="2"/>
          <w:numId w:val="1"/>
        </w:numPr>
      </w:pPr>
      <w:r>
        <w:t>E</w:t>
      </w:r>
      <w:r w:rsidR="00EE7A84" w:rsidRPr="00EE7A84">
        <w:t>xplore the significance of the results of the work, not repeat them</w:t>
      </w:r>
    </w:p>
    <w:p w14:paraId="253E76CC" w14:textId="2B6147D7" w:rsidR="00EE7A84" w:rsidRDefault="005C6312" w:rsidP="005C6312">
      <w:pPr>
        <w:pStyle w:val="ListParagraph"/>
        <w:numPr>
          <w:ilvl w:val="2"/>
          <w:numId w:val="1"/>
        </w:numPr>
      </w:pPr>
      <w:r>
        <w:t>A combined Results and Discussion section is often appropriate</w:t>
      </w:r>
    </w:p>
    <w:p w14:paraId="17C09922" w14:textId="5C20E484" w:rsidR="004F37AE" w:rsidRDefault="00AF4845" w:rsidP="00AF4845">
      <w:pPr>
        <w:pStyle w:val="ListParagraph"/>
        <w:numPr>
          <w:ilvl w:val="2"/>
          <w:numId w:val="1"/>
        </w:numPr>
      </w:pPr>
      <w:r>
        <w:t>Avoid extensive citations and discussion of published</w:t>
      </w:r>
      <w:r w:rsidR="009417BA">
        <w:t xml:space="preserve"> </w:t>
      </w:r>
      <w:r>
        <w:t>literature.</w:t>
      </w:r>
    </w:p>
    <w:p w14:paraId="087668C2" w14:textId="3BF5E099" w:rsidR="00A71B37" w:rsidRDefault="00A71B37" w:rsidP="00A71B37">
      <w:pPr>
        <w:pStyle w:val="ListParagraph"/>
        <w:numPr>
          <w:ilvl w:val="1"/>
          <w:numId w:val="1"/>
        </w:numPr>
      </w:pPr>
      <w:r>
        <w:t xml:space="preserve">Conclusion: </w:t>
      </w:r>
    </w:p>
    <w:p w14:paraId="01BFA427" w14:textId="641EB030" w:rsidR="00A71B37" w:rsidRDefault="00A71B37" w:rsidP="00A71B37">
      <w:pPr>
        <w:pStyle w:val="ListParagraph"/>
        <w:numPr>
          <w:ilvl w:val="2"/>
          <w:numId w:val="1"/>
        </w:numPr>
      </w:pPr>
      <w:r>
        <w:t xml:space="preserve">May stand alone </w:t>
      </w:r>
      <w:r w:rsidR="00BA7206">
        <w:t>or</w:t>
      </w:r>
    </w:p>
    <w:p w14:paraId="157DACB6" w14:textId="3D6F0115" w:rsidR="00BA7206" w:rsidRDefault="00BA7206" w:rsidP="00A71B37">
      <w:pPr>
        <w:pStyle w:val="ListParagraph"/>
        <w:numPr>
          <w:ilvl w:val="2"/>
          <w:numId w:val="1"/>
        </w:numPr>
      </w:pPr>
      <w:r>
        <w:t xml:space="preserve">Subsection </w:t>
      </w:r>
      <w:r w:rsidR="006E05D8" w:rsidRPr="006E05D8">
        <w:t>of a Discussion</w:t>
      </w:r>
      <w:r w:rsidR="006E05D8">
        <w:t xml:space="preserve"> or</w:t>
      </w:r>
    </w:p>
    <w:p w14:paraId="7722F450" w14:textId="3FB9D811" w:rsidR="006E05D8" w:rsidRDefault="001F09F2" w:rsidP="00A71B37">
      <w:pPr>
        <w:pStyle w:val="ListParagraph"/>
        <w:numPr>
          <w:ilvl w:val="2"/>
          <w:numId w:val="1"/>
        </w:numPr>
      </w:pPr>
      <w:r>
        <w:t xml:space="preserve">Subsection </w:t>
      </w:r>
      <w:r w:rsidRPr="001F09F2">
        <w:t xml:space="preserve">of a </w:t>
      </w:r>
      <w:r w:rsidR="005D2212" w:rsidRPr="005D2212">
        <w:t>Results and Discussion</w:t>
      </w:r>
      <w:r w:rsidR="005D2212">
        <w:t xml:space="preserve"> section</w:t>
      </w:r>
    </w:p>
    <w:p w14:paraId="7E824034" w14:textId="4106E215" w:rsidR="00324255" w:rsidRDefault="00F054C4" w:rsidP="00C00ECA">
      <w:pPr>
        <w:pStyle w:val="ListParagraph"/>
        <w:numPr>
          <w:ilvl w:val="1"/>
          <w:numId w:val="1"/>
        </w:numPr>
      </w:pPr>
      <w:r>
        <w:t>Appendices:</w:t>
      </w:r>
    </w:p>
    <w:p w14:paraId="0E0784EE" w14:textId="0339AA9E" w:rsidR="00F054C4" w:rsidRDefault="00225694" w:rsidP="00D93BDA">
      <w:pPr>
        <w:pStyle w:val="ListParagraph"/>
        <w:numPr>
          <w:ilvl w:val="2"/>
          <w:numId w:val="1"/>
        </w:numPr>
      </w:pPr>
      <w:r>
        <w:t xml:space="preserve">More than one appendix: </w:t>
      </w:r>
      <w:r w:rsidR="005D36CA" w:rsidRPr="005D36CA">
        <w:t>identified as A, B, e</w:t>
      </w:r>
      <w:r w:rsidR="00162ACA">
        <w:t>tc.</w:t>
      </w:r>
    </w:p>
    <w:p w14:paraId="006B804C" w14:textId="222C8873" w:rsidR="005D36CA" w:rsidRDefault="00155028" w:rsidP="00D93BDA">
      <w:pPr>
        <w:pStyle w:val="ListParagraph"/>
        <w:numPr>
          <w:ilvl w:val="2"/>
          <w:numId w:val="1"/>
        </w:numPr>
      </w:pPr>
      <w:r>
        <w:t>Formulae and equations in appendices should be given separate numbering: Eq. (A.1), Eq. (A.2), etc.;</w:t>
      </w:r>
      <w:r w:rsidR="006D3D49">
        <w:t xml:space="preserve"> in a subsequent appendix, Eq. (B.1) and so on.</w:t>
      </w:r>
    </w:p>
    <w:p w14:paraId="071B9F85" w14:textId="13AD45EE" w:rsidR="000A17E0" w:rsidRDefault="00374F87" w:rsidP="00110607">
      <w:pPr>
        <w:pStyle w:val="ListParagraph"/>
        <w:numPr>
          <w:ilvl w:val="2"/>
          <w:numId w:val="1"/>
        </w:numPr>
      </w:pPr>
      <w:r w:rsidRPr="00374F87">
        <w:t>Similarly for tables and figures: Table A.1; Fig. A.1, etc.</w:t>
      </w:r>
    </w:p>
    <w:p w14:paraId="1050ACF8" w14:textId="7CEEFCD8" w:rsidR="00182FC1" w:rsidRDefault="00182FC1" w:rsidP="00DF7269">
      <w:pPr>
        <w:pStyle w:val="ListParagraph"/>
        <w:numPr>
          <w:ilvl w:val="1"/>
          <w:numId w:val="1"/>
        </w:numPr>
      </w:pPr>
      <w:r>
        <w:t>If there is more than one appendix, they should be identified as A, B, etc. Formulae and equations in appendices should be given separate numbering:</w:t>
      </w:r>
      <w:r w:rsidR="00FE6A95">
        <w:t xml:space="preserve"> </w:t>
      </w:r>
      <w:r w:rsidR="00FE6A95" w:rsidRPr="00FE6A95">
        <w:t>Fig. A.1</w:t>
      </w:r>
    </w:p>
    <w:p w14:paraId="0D9D00C3" w14:textId="7194454A" w:rsidR="00542BED" w:rsidRDefault="00542BED" w:rsidP="00182FC1">
      <w:pPr>
        <w:pStyle w:val="ListParagraph"/>
        <w:numPr>
          <w:ilvl w:val="0"/>
          <w:numId w:val="1"/>
        </w:numPr>
      </w:pPr>
      <w:r w:rsidRPr="00542BED">
        <w:t>Essential title page information</w:t>
      </w:r>
      <w:r w:rsidR="00A94CCF">
        <w:t>:</w:t>
      </w:r>
    </w:p>
    <w:p w14:paraId="18669400" w14:textId="6F484F31" w:rsidR="001219D7" w:rsidRDefault="001551F4" w:rsidP="001219D7">
      <w:pPr>
        <w:pStyle w:val="ListParagraph"/>
        <w:numPr>
          <w:ilvl w:val="1"/>
          <w:numId w:val="1"/>
        </w:numPr>
      </w:pPr>
      <w:r>
        <w:t>Title</w:t>
      </w:r>
    </w:p>
    <w:p w14:paraId="31505FF7" w14:textId="77777777" w:rsidR="00A46EB8" w:rsidRDefault="00871783" w:rsidP="002B71FC">
      <w:pPr>
        <w:pStyle w:val="ListParagraph"/>
        <w:numPr>
          <w:ilvl w:val="1"/>
          <w:numId w:val="1"/>
        </w:numPr>
      </w:pPr>
      <w:r w:rsidRPr="00871783">
        <w:t>Author names and affiliations</w:t>
      </w:r>
      <w:r w:rsidR="00A46EB8">
        <w:t>:</w:t>
      </w:r>
    </w:p>
    <w:p w14:paraId="4718F48F" w14:textId="494EF782" w:rsidR="00E16005" w:rsidRDefault="00C70616" w:rsidP="00A46EB8">
      <w:pPr>
        <w:pStyle w:val="ListParagraph"/>
        <w:numPr>
          <w:ilvl w:val="2"/>
          <w:numId w:val="1"/>
        </w:numPr>
      </w:pPr>
      <w:r>
        <w:t xml:space="preserve">Indicate the given name(s) and family name(s) </w:t>
      </w:r>
      <w:r w:rsidR="00E91251">
        <w:t>of each author</w:t>
      </w:r>
    </w:p>
    <w:p w14:paraId="02B12B4F" w14:textId="39E7A597" w:rsidR="00FD35E3" w:rsidRDefault="004440C1" w:rsidP="00A46EB8">
      <w:pPr>
        <w:pStyle w:val="ListParagraph"/>
        <w:numPr>
          <w:ilvl w:val="2"/>
          <w:numId w:val="1"/>
        </w:numPr>
      </w:pPr>
      <w:r>
        <w:t>C</w:t>
      </w:r>
      <w:r w:rsidR="002B71FC">
        <w:t>an add your name between parentheses in your own script behind the English transliteration</w:t>
      </w:r>
      <w:r w:rsidR="00AE1A17">
        <w:t xml:space="preserve"> – great – my name will be like </w:t>
      </w:r>
      <w:r w:rsidR="00AE1A17" w:rsidRPr="00201386">
        <w:rPr>
          <w:highlight w:val="yellow"/>
        </w:rPr>
        <w:t>My-Luong Vuong (</w:t>
      </w:r>
      <w:proofErr w:type="spellStart"/>
      <w:r w:rsidR="00AE1A17" w:rsidRPr="00201386">
        <w:rPr>
          <w:highlight w:val="yellow"/>
        </w:rPr>
        <w:t>Mỹ-Lượng</w:t>
      </w:r>
      <w:proofErr w:type="spellEnd"/>
      <w:r w:rsidR="00AE1A17" w:rsidRPr="00201386">
        <w:rPr>
          <w:highlight w:val="yellow"/>
        </w:rPr>
        <w:t xml:space="preserve"> </w:t>
      </w:r>
      <w:proofErr w:type="spellStart"/>
      <w:r w:rsidR="00AE1A17" w:rsidRPr="00201386">
        <w:rPr>
          <w:highlight w:val="yellow"/>
        </w:rPr>
        <w:t>Vương</w:t>
      </w:r>
      <w:proofErr w:type="spellEnd"/>
      <w:r w:rsidR="00AE1A17" w:rsidRPr="00201386">
        <w:rPr>
          <w:highlight w:val="yellow"/>
        </w:rPr>
        <w:t>)</w:t>
      </w:r>
      <w:r w:rsidR="0012034B" w:rsidRPr="00201386">
        <w:rPr>
          <w:highlight w:val="yellow"/>
        </w:rPr>
        <w:t>.</w:t>
      </w:r>
    </w:p>
    <w:p w14:paraId="0785FA80" w14:textId="48D8D07F" w:rsidR="0012034B" w:rsidRDefault="00B96ADA" w:rsidP="00A46EB8">
      <w:pPr>
        <w:pStyle w:val="ListParagraph"/>
        <w:numPr>
          <w:ilvl w:val="2"/>
          <w:numId w:val="1"/>
        </w:numPr>
      </w:pPr>
      <w:r>
        <w:t xml:space="preserve">Affiliations </w:t>
      </w:r>
      <w:r w:rsidR="003A516C">
        <w:t>(</w:t>
      </w:r>
      <w:r w:rsidR="003A516C" w:rsidRPr="003A516C">
        <w:t>where the actual work was done</w:t>
      </w:r>
      <w:r w:rsidR="003A516C">
        <w:t xml:space="preserve">) </w:t>
      </w:r>
      <w:r w:rsidR="00A5090C">
        <w:t>below the names.</w:t>
      </w:r>
    </w:p>
    <w:p w14:paraId="79D959D1" w14:textId="388ACF2C" w:rsidR="00163155" w:rsidRDefault="00A91D46" w:rsidP="00A91D46">
      <w:pPr>
        <w:pStyle w:val="ListParagraph"/>
        <w:numPr>
          <w:ilvl w:val="3"/>
          <w:numId w:val="1"/>
        </w:numPr>
      </w:pPr>
      <w:r>
        <w:t>Indicate all affiliations with a lowercase superscript letter immediately after the author's name</w:t>
      </w:r>
      <w:r w:rsidR="00322C45">
        <w:t xml:space="preserve"> </w:t>
      </w:r>
      <w:r w:rsidR="00322C45" w:rsidRPr="00322C45">
        <w:t>and in front of the appropriate address.</w:t>
      </w:r>
    </w:p>
    <w:p w14:paraId="45C84158" w14:textId="3EB7B83F" w:rsidR="0023563D" w:rsidRDefault="007366F4" w:rsidP="007366F4">
      <w:pPr>
        <w:pStyle w:val="ListParagraph"/>
        <w:numPr>
          <w:ilvl w:val="3"/>
          <w:numId w:val="1"/>
        </w:numPr>
      </w:pPr>
      <w:r>
        <w:t>Provide the full postal address of each affiliation, including the country name and, if available, the e-mail address of each author.</w:t>
      </w:r>
    </w:p>
    <w:p w14:paraId="40344ACD" w14:textId="70ECF9B9" w:rsidR="00801D5A" w:rsidRDefault="00BC4E68" w:rsidP="00801D5A">
      <w:pPr>
        <w:pStyle w:val="ListParagraph"/>
        <w:numPr>
          <w:ilvl w:val="1"/>
          <w:numId w:val="1"/>
        </w:numPr>
      </w:pPr>
      <w:r>
        <w:t>Corresponding author</w:t>
      </w:r>
    </w:p>
    <w:p w14:paraId="1BA257B3" w14:textId="77777777" w:rsidR="009E5164" w:rsidRDefault="009E5164" w:rsidP="009E5164">
      <w:pPr>
        <w:pStyle w:val="ListParagraph"/>
        <w:numPr>
          <w:ilvl w:val="0"/>
          <w:numId w:val="1"/>
        </w:numPr>
      </w:pPr>
      <w:r>
        <w:t>Abstract</w:t>
      </w:r>
    </w:p>
    <w:p w14:paraId="231A7E0F" w14:textId="466F8D6A" w:rsidR="002C6157" w:rsidRDefault="009E5164" w:rsidP="009E5164">
      <w:pPr>
        <w:pStyle w:val="ListParagraph"/>
        <w:numPr>
          <w:ilvl w:val="1"/>
          <w:numId w:val="1"/>
        </w:numPr>
      </w:pPr>
      <w:r>
        <w:t>A concise and factual abstract is required (</w:t>
      </w:r>
      <w:r w:rsidRPr="00F23319">
        <w:rPr>
          <w:highlight w:val="yellow"/>
        </w:rPr>
        <w:t>maximum</w:t>
      </w:r>
      <w:r>
        <w:t xml:space="preserve"> length </w:t>
      </w:r>
      <w:r w:rsidRPr="00F23319">
        <w:rPr>
          <w:highlight w:val="yellow"/>
        </w:rPr>
        <w:t>250</w:t>
      </w:r>
      <w:r>
        <w:t xml:space="preserve"> words)</w:t>
      </w:r>
      <w:r w:rsidR="007F729C">
        <w:t>. State briefly:</w:t>
      </w:r>
    </w:p>
    <w:p w14:paraId="55377CA2" w14:textId="3541A36F" w:rsidR="00F23319" w:rsidRDefault="003A763E" w:rsidP="007F729C">
      <w:pPr>
        <w:pStyle w:val="ListParagraph"/>
        <w:numPr>
          <w:ilvl w:val="2"/>
          <w:numId w:val="1"/>
        </w:numPr>
      </w:pPr>
      <w:r>
        <w:t>T</w:t>
      </w:r>
      <w:r w:rsidRPr="003A763E">
        <w:t>he purpose of the research</w:t>
      </w:r>
    </w:p>
    <w:p w14:paraId="369E549D" w14:textId="65267C23" w:rsidR="003A763E" w:rsidRDefault="00EE52E5" w:rsidP="007F729C">
      <w:pPr>
        <w:pStyle w:val="ListParagraph"/>
        <w:numPr>
          <w:ilvl w:val="2"/>
          <w:numId w:val="1"/>
        </w:numPr>
      </w:pPr>
      <w:r w:rsidRPr="00EE52E5">
        <w:t>the principal results and major conclusions</w:t>
      </w:r>
    </w:p>
    <w:p w14:paraId="2E3B3E4D" w14:textId="7BA283C9" w:rsidR="00C93E9E" w:rsidRDefault="00E41599" w:rsidP="00C93E9E">
      <w:pPr>
        <w:pStyle w:val="ListParagraph"/>
        <w:numPr>
          <w:ilvl w:val="1"/>
          <w:numId w:val="1"/>
        </w:numPr>
      </w:pPr>
      <w:r>
        <w:t>B</w:t>
      </w:r>
      <w:r w:rsidRPr="00E41599">
        <w:t>e able to stand alone</w:t>
      </w:r>
    </w:p>
    <w:p w14:paraId="50E8BB4A" w14:textId="31C56331" w:rsidR="00C07CA4" w:rsidRDefault="00C07CA4" w:rsidP="00C07CA4">
      <w:pPr>
        <w:pStyle w:val="ListParagraph"/>
        <w:numPr>
          <w:ilvl w:val="1"/>
          <w:numId w:val="1"/>
        </w:numPr>
      </w:pPr>
      <w:r>
        <w:t>Do not cite references in the</w:t>
      </w:r>
      <w:r w:rsidR="00BE40B7">
        <w:t xml:space="preserve"> </w:t>
      </w:r>
      <w:r>
        <w:t>abstract</w:t>
      </w:r>
      <w:r w:rsidR="00300303">
        <w:t>.</w:t>
      </w:r>
    </w:p>
    <w:p w14:paraId="72F4C9E1" w14:textId="00C3E543" w:rsidR="007E68BB" w:rsidRDefault="007E68BB" w:rsidP="00C07CA4">
      <w:pPr>
        <w:pStyle w:val="ListParagraph"/>
        <w:numPr>
          <w:ilvl w:val="1"/>
          <w:numId w:val="1"/>
        </w:numPr>
      </w:pPr>
      <w:r>
        <w:t>Try to avoid abbreviations</w:t>
      </w:r>
    </w:p>
    <w:p w14:paraId="0A44B069" w14:textId="77777777" w:rsidR="002C6157" w:rsidRPr="00944514" w:rsidRDefault="002C6157" w:rsidP="002C6157">
      <w:pPr>
        <w:pStyle w:val="ListParagraph"/>
        <w:numPr>
          <w:ilvl w:val="0"/>
          <w:numId w:val="1"/>
        </w:numPr>
      </w:pPr>
      <w:r w:rsidRPr="00944514">
        <w:t>Highlights</w:t>
      </w:r>
    </w:p>
    <w:p w14:paraId="313AD2C2" w14:textId="56403819" w:rsidR="00E46092" w:rsidRDefault="003F71F6" w:rsidP="002F3785">
      <w:pPr>
        <w:pStyle w:val="ListParagraph"/>
        <w:numPr>
          <w:ilvl w:val="1"/>
          <w:numId w:val="1"/>
        </w:numPr>
      </w:pPr>
      <w:r>
        <w:t xml:space="preserve">Consists of </w:t>
      </w:r>
      <w:r w:rsidR="001552D0" w:rsidRPr="001552D0">
        <w:t>short collection of bullet points captur</w:t>
      </w:r>
      <w:r w:rsidR="001552D0">
        <w:t>ing</w:t>
      </w:r>
      <w:r w:rsidR="001552D0" w:rsidRPr="001552D0">
        <w:t xml:space="preserve"> the novel results</w:t>
      </w:r>
      <w:r w:rsidR="00F70C5B">
        <w:t xml:space="preserve"> &amp; </w:t>
      </w:r>
      <w:r w:rsidR="00F70C5B" w:rsidRPr="00F70C5B">
        <w:t>new methods</w:t>
      </w:r>
    </w:p>
    <w:p w14:paraId="3AA96E2E" w14:textId="13C618B9" w:rsidR="002C6157" w:rsidRDefault="0020475F" w:rsidP="002F3785">
      <w:pPr>
        <w:pStyle w:val="ListParagraph"/>
        <w:numPr>
          <w:ilvl w:val="1"/>
          <w:numId w:val="1"/>
        </w:numPr>
      </w:pPr>
      <w:r>
        <w:t xml:space="preserve">Submitted </w:t>
      </w:r>
      <w:r w:rsidR="00506F76" w:rsidRPr="00506F76">
        <w:t>in a separate editable file</w:t>
      </w:r>
      <w:r w:rsidR="00506F76">
        <w:t xml:space="preserve"> (word file)</w:t>
      </w:r>
      <w:r w:rsidR="00506F76" w:rsidRPr="00506F76">
        <w:t xml:space="preserve"> in the online submission system.</w:t>
      </w:r>
    </w:p>
    <w:p w14:paraId="2A8DE620" w14:textId="25640970" w:rsidR="00526345" w:rsidRDefault="00526345" w:rsidP="00526345">
      <w:pPr>
        <w:pStyle w:val="ListParagraph"/>
        <w:numPr>
          <w:ilvl w:val="2"/>
          <w:numId w:val="1"/>
        </w:numPr>
      </w:pPr>
      <w:r>
        <w:t xml:space="preserve">Filename: </w:t>
      </w:r>
      <w:r w:rsidR="009D3BFD" w:rsidRPr="009D3BFD">
        <w:t>Highlights</w:t>
      </w:r>
    </w:p>
    <w:p w14:paraId="444CC3D1" w14:textId="0C8015DD" w:rsidR="009D3BFD" w:rsidRDefault="00F05A2A" w:rsidP="00F05A2A">
      <w:pPr>
        <w:pStyle w:val="ListParagraph"/>
        <w:numPr>
          <w:ilvl w:val="2"/>
          <w:numId w:val="1"/>
        </w:numPr>
      </w:pPr>
      <w:r>
        <w:lastRenderedPageBreak/>
        <w:t xml:space="preserve">include 3 to 5 bullet points (maximum </w:t>
      </w:r>
      <w:r w:rsidRPr="00101688">
        <w:rPr>
          <w:highlight w:val="yellow"/>
        </w:rPr>
        <w:t>85</w:t>
      </w:r>
      <w:r>
        <w:t xml:space="preserve"> </w:t>
      </w:r>
      <w:r w:rsidRPr="00944514">
        <w:rPr>
          <w:highlight w:val="yellow"/>
        </w:rPr>
        <w:t>characters</w:t>
      </w:r>
      <w:r>
        <w:t xml:space="preserve"> per bullet point</w:t>
      </w:r>
      <w:r w:rsidR="00090AD3">
        <w:t xml:space="preserve"> </w:t>
      </w:r>
      <w:r w:rsidR="002D7980">
        <w:t>(including spaces</w:t>
      </w:r>
      <w:r>
        <w:t>)</w:t>
      </w:r>
      <w:r w:rsidR="00566373">
        <w:t>)</w:t>
      </w:r>
    </w:p>
    <w:p w14:paraId="10F4A27F" w14:textId="77777777" w:rsidR="002C6157" w:rsidRDefault="002C6157" w:rsidP="002F3785">
      <w:pPr>
        <w:pStyle w:val="ListParagraph"/>
        <w:numPr>
          <w:ilvl w:val="1"/>
          <w:numId w:val="1"/>
        </w:numPr>
        <w:rPr>
          <w:i/>
          <w:iCs/>
        </w:rPr>
      </w:pPr>
      <w:r w:rsidRPr="002F3785">
        <w:rPr>
          <w:i/>
          <w:iCs/>
        </w:rPr>
        <w:t>Graphical abstract</w:t>
      </w:r>
    </w:p>
    <w:p w14:paraId="122FFA71" w14:textId="6310018E" w:rsidR="00696C39" w:rsidRDefault="00BF2670" w:rsidP="00696C39">
      <w:pPr>
        <w:pStyle w:val="ListParagraph"/>
        <w:numPr>
          <w:ilvl w:val="2"/>
          <w:numId w:val="1"/>
        </w:numPr>
      </w:pPr>
      <w:r w:rsidRPr="00411349">
        <w:t>separate file</w:t>
      </w:r>
    </w:p>
    <w:p w14:paraId="0D8B0F69" w14:textId="5D667914" w:rsidR="00411349" w:rsidRDefault="005D02B8" w:rsidP="009733E5">
      <w:pPr>
        <w:pStyle w:val="ListParagraph"/>
        <w:numPr>
          <w:ilvl w:val="2"/>
          <w:numId w:val="1"/>
        </w:numPr>
      </w:pPr>
      <w:r>
        <w:t xml:space="preserve">size: </w:t>
      </w:r>
      <w:r w:rsidR="009733E5">
        <w:t>5 × 13 cm</w:t>
      </w:r>
      <w:r w:rsidR="00622260">
        <w:t xml:space="preserve"> </w:t>
      </w:r>
    </w:p>
    <w:p w14:paraId="0D42F9F3" w14:textId="7634BB3B" w:rsidR="003E03D5" w:rsidRDefault="003E03D5" w:rsidP="009733E5">
      <w:pPr>
        <w:pStyle w:val="ListParagraph"/>
        <w:numPr>
          <w:ilvl w:val="2"/>
          <w:numId w:val="1"/>
        </w:numPr>
      </w:pPr>
      <w:r w:rsidRPr="003E03D5">
        <w:t>resolution</w:t>
      </w:r>
      <w:r>
        <w:t xml:space="preserve">: </w:t>
      </w:r>
      <w:r w:rsidRPr="003E03D5">
        <w:t>96 dpi</w:t>
      </w:r>
    </w:p>
    <w:p w14:paraId="50A287EA" w14:textId="24A5C19D" w:rsidR="000F6FCC" w:rsidRDefault="000F6FCC" w:rsidP="009733E5">
      <w:pPr>
        <w:pStyle w:val="ListParagraph"/>
        <w:numPr>
          <w:ilvl w:val="2"/>
          <w:numId w:val="1"/>
        </w:numPr>
      </w:pPr>
      <w:r>
        <w:t xml:space="preserve">types: </w:t>
      </w:r>
      <w:r w:rsidR="00A34956" w:rsidRPr="00A34956">
        <w:t>TIFF, EPS, PDF or MS Office</w:t>
      </w:r>
    </w:p>
    <w:p w14:paraId="7B82C866" w14:textId="3C6D0A9E" w:rsidR="00A5670B" w:rsidRDefault="00AE3358" w:rsidP="00A5670B">
      <w:pPr>
        <w:pStyle w:val="ListParagraph"/>
        <w:numPr>
          <w:ilvl w:val="0"/>
          <w:numId w:val="1"/>
        </w:numPr>
      </w:pPr>
      <w:r>
        <w:t>K</w:t>
      </w:r>
      <w:r w:rsidR="009C158E">
        <w:t xml:space="preserve">eywords: </w:t>
      </w:r>
    </w:p>
    <w:p w14:paraId="48C8F8D6" w14:textId="2D2B1149" w:rsidR="00AE3358" w:rsidRDefault="006B4DDF" w:rsidP="00AE3358">
      <w:pPr>
        <w:pStyle w:val="ListParagraph"/>
        <w:numPr>
          <w:ilvl w:val="1"/>
          <w:numId w:val="1"/>
        </w:numPr>
      </w:pPr>
      <w:r w:rsidRPr="006B4DDF">
        <w:t>Immediately after the abstract</w:t>
      </w:r>
    </w:p>
    <w:p w14:paraId="6C0436FF" w14:textId="71908769" w:rsidR="006B4DDF" w:rsidRDefault="00616265" w:rsidP="00AE3358">
      <w:pPr>
        <w:pStyle w:val="ListParagraph"/>
        <w:numPr>
          <w:ilvl w:val="1"/>
          <w:numId w:val="1"/>
        </w:numPr>
      </w:pPr>
      <w:r>
        <w:t>M</w:t>
      </w:r>
      <w:r w:rsidRPr="00616265">
        <w:t>aximum of 3-6 keywords</w:t>
      </w:r>
    </w:p>
    <w:p w14:paraId="258C8D9F" w14:textId="2AA810DB" w:rsidR="00CB1039" w:rsidRDefault="00BF3C0E" w:rsidP="00AE3358">
      <w:pPr>
        <w:pStyle w:val="ListParagraph"/>
        <w:numPr>
          <w:ilvl w:val="1"/>
          <w:numId w:val="1"/>
        </w:numPr>
      </w:pPr>
      <w:r w:rsidRPr="00BF3C0E">
        <w:t>British spelling</w:t>
      </w:r>
    </w:p>
    <w:p w14:paraId="414A6737" w14:textId="6A973BEA" w:rsidR="00BF3C0E" w:rsidRDefault="00F7629C" w:rsidP="00AE3358">
      <w:pPr>
        <w:pStyle w:val="ListParagraph"/>
        <w:numPr>
          <w:ilvl w:val="1"/>
          <w:numId w:val="1"/>
        </w:numPr>
      </w:pPr>
      <w:r>
        <w:t>A</w:t>
      </w:r>
      <w:r w:rsidRPr="00F7629C">
        <w:t>void general and plural terms</w:t>
      </w:r>
    </w:p>
    <w:p w14:paraId="757D5923" w14:textId="506BAE90" w:rsidR="006116D6" w:rsidRDefault="006116D6" w:rsidP="00AE3358">
      <w:pPr>
        <w:pStyle w:val="ListParagraph"/>
        <w:numPr>
          <w:ilvl w:val="1"/>
          <w:numId w:val="1"/>
        </w:numPr>
      </w:pPr>
      <w:proofErr w:type="spellStart"/>
      <w:r w:rsidRPr="00A26937">
        <w:rPr>
          <w:lang w:val="fr-FR"/>
        </w:rPr>
        <w:t>Avoid</w:t>
      </w:r>
      <w:proofErr w:type="spellEnd"/>
      <w:r w:rsidRPr="00A26937">
        <w:rPr>
          <w:lang w:val="fr-FR"/>
        </w:rPr>
        <w:t xml:space="preserve"> </w:t>
      </w:r>
      <w:r w:rsidR="00A26937" w:rsidRPr="00A26937">
        <w:rPr>
          <w:lang w:val="fr-FR"/>
        </w:rPr>
        <w:t xml:space="preserve">multiple concepts (i.e. </w:t>
      </w:r>
      <w:proofErr w:type="spellStart"/>
      <w:r w:rsidR="00A26937">
        <w:rPr>
          <w:lang w:val="fr-FR"/>
        </w:rPr>
        <w:t>avoid</w:t>
      </w:r>
      <w:proofErr w:type="spellEnd"/>
      <w:r w:rsidR="00A26937" w:rsidRPr="00A26937">
        <w:rPr>
          <w:lang w:val="fr-FR"/>
        </w:rPr>
        <w:t xml:space="preserve"> </w:t>
      </w:r>
      <w:r w:rsidR="00A26937" w:rsidRPr="00A26937">
        <w:t>'and', 'of')</w:t>
      </w:r>
    </w:p>
    <w:p w14:paraId="2E5B6698" w14:textId="023D128A" w:rsidR="006501F5" w:rsidRDefault="006501F5" w:rsidP="00AE3358">
      <w:pPr>
        <w:pStyle w:val="ListParagraph"/>
        <w:numPr>
          <w:ilvl w:val="1"/>
          <w:numId w:val="1"/>
        </w:numPr>
      </w:pPr>
      <w:r>
        <w:t>No abbreviations</w:t>
      </w:r>
    </w:p>
    <w:p w14:paraId="7F0AD3DF" w14:textId="0FBFA3CD" w:rsidR="0052627D" w:rsidRDefault="0052627D" w:rsidP="0023044B">
      <w:pPr>
        <w:pStyle w:val="ListParagraph"/>
        <w:numPr>
          <w:ilvl w:val="0"/>
          <w:numId w:val="1"/>
        </w:numPr>
      </w:pPr>
      <w:r w:rsidRPr="0052627D">
        <w:t>Acknowledgements</w:t>
      </w:r>
    </w:p>
    <w:p w14:paraId="2D00233E" w14:textId="7883FED2" w:rsidR="00A408A8" w:rsidRDefault="003362E3" w:rsidP="00A408A8">
      <w:pPr>
        <w:pStyle w:val="ListParagraph"/>
        <w:numPr>
          <w:ilvl w:val="1"/>
          <w:numId w:val="1"/>
        </w:numPr>
      </w:pPr>
      <w:r w:rsidRPr="003362E3">
        <w:t>at the end of the article before the references</w:t>
      </w:r>
    </w:p>
    <w:p w14:paraId="292E4EDD" w14:textId="2D783DEB" w:rsidR="003362E3" w:rsidRDefault="009C14A7" w:rsidP="00A408A8">
      <w:pPr>
        <w:pStyle w:val="ListParagraph"/>
        <w:numPr>
          <w:ilvl w:val="1"/>
          <w:numId w:val="1"/>
        </w:numPr>
      </w:pPr>
      <w:r>
        <w:t xml:space="preserve">acknowledge </w:t>
      </w:r>
      <w:r w:rsidRPr="005E2C55">
        <w:rPr>
          <w:highlight w:val="yellow"/>
        </w:rPr>
        <w:t>VSC</w:t>
      </w:r>
      <w:r>
        <w:t xml:space="preserve"> here</w:t>
      </w:r>
    </w:p>
    <w:p w14:paraId="7452C740" w14:textId="59D6D83D" w:rsidR="00263562" w:rsidRDefault="00263562" w:rsidP="00263562">
      <w:pPr>
        <w:pStyle w:val="ListParagraph"/>
        <w:numPr>
          <w:ilvl w:val="0"/>
          <w:numId w:val="1"/>
        </w:numPr>
      </w:pPr>
      <w:r>
        <w:t>Funding:</w:t>
      </w:r>
    </w:p>
    <w:p w14:paraId="076C8995" w14:textId="507FAD46" w:rsidR="00263562" w:rsidRDefault="00263562" w:rsidP="00263562">
      <w:pPr>
        <w:pStyle w:val="ListParagraph"/>
        <w:numPr>
          <w:ilvl w:val="1"/>
          <w:numId w:val="1"/>
        </w:numPr>
      </w:pPr>
      <w:r>
        <w:t>FWO</w:t>
      </w:r>
    </w:p>
    <w:p w14:paraId="412CC3E1" w14:textId="012F72C0" w:rsidR="00674E0E" w:rsidRDefault="00674E0E" w:rsidP="00674E0E">
      <w:pPr>
        <w:pStyle w:val="ListParagraph"/>
        <w:numPr>
          <w:ilvl w:val="0"/>
          <w:numId w:val="1"/>
        </w:numPr>
      </w:pPr>
      <w:r>
        <w:t>Math formulae:</w:t>
      </w:r>
    </w:p>
    <w:p w14:paraId="24087F70" w14:textId="3AB9122E" w:rsidR="00674E0E" w:rsidRDefault="006E4425" w:rsidP="00674E0E">
      <w:pPr>
        <w:pStyle w:val="ListParagraph"/>
        <w:numPr>
          <w:ilvl w:val="1"/>
          <w:numId w:val="1"/>
        </w:numPr>
      </w:pPr>
      <w:r>
        <w:t>Submit as editable text</w:t>
      </w:r>
    </w:p>
    <w:p w14:paraId="0CB62868" w14:textId="2967B6FD" w:rsidR="006E4425" w:rsidRDefault="00921473" w:rsidP="00921473">
      <w:pPr>
        <w:pStyle w:val="ListParagraph"/>
        <w:numPr>
          <w:ilvl w:val="1"/>
          <w:numId w:val="1"/>
        </w:numPr>
      </w:pPr>
      <w:r>
        <w:t>Present simple formulae in line with normal text</w:t>
      </w:r>
    </w:p>
    <w:p w14:paraId="49EF9FFE" w14:textId="475E07E4" w:rsidR="003B3993" w:rsidRDefault="003B3993" w:rsidP="00E63E87">
      <w:pPr>
        <w:pStyle w:val="ListParagraph"/>
        <w:numPr>
          <w:ilvl w:val="1"/>
          <w:numId w:val="1"/>
        </w:numPr>
      </w:pPr>
      <w:r>
        <w:t>U</w:t>
      </w:r>
      <w:r w:rsidRPr="003B3993">
        <w:t>se the solidus (/)</w:t>
      </w:r>
      <w:r>
        <w:t xml:space="preserve"> </w:t>
      </w:r>
      <w:r w:rsidR="00E63E87">
        <w:t>for small fractional terms</w:t>
      </w:r>
      <w:r w:rsidR="00A76122">
        <w:t xml:space="preserve"> (e.g., X/Y)</w:t>
      </w:r>
    </w:p>
    <w:p w14:paraId="5112FB84" w14:textId="6FDC8219" w:rsidR="004A2136" w:rsidRDefault="00342E0B" w:rsidP="00E63E87">
      <w:pPr>
        <w:pStyle w:val="ListParagraph"/>
        <w:numPr>
          <w:ilvl w:val="1"/>
          <w:numId w:val="1"/>
        </w:numPr>
      </w:pPr>
      <w:r w:rsidRPr="00342E0B">
        <w:t>Variables</w:t>
      </w:r>
      <w:r>
        <w:t xml:space="preserve"> are in </w:t>
      </w:r>
      <w:r w:rsidR="00B8231B" w:rsidRPr="00B8231B">
        <w:t>italics</w:t>
      </w:r>
    </w:p>
    <w:p w14:paraId="01329DDC" w14:textId="77777777" w:rsidR="00E71DB2" w:rsidRDefault="004460E3" w:rsidP="00E63E87">
      <w:pPr>
        <w:pStyle w:val="ListParagraph"/>
        <w:numPr>
          <w:ilvl w:val="1"/>
          <w:numId w:val="1"/>
        </w:numPr>
      </w:pPr>
      <w:r w:rsidRPr="004460E3">
        <w:t>Powers of e</w:t>
      </w:r>
      <w:r>
        <w:t xml:space="preserve">: denote </w:t>
      </w:r>
      <w:r w:rsidR="00E71DB2">
        <w:t>by exp</w:t>
      </w:r>
    </w:p>
    <w:p w14:paraId="6A808BF7" w14:textId="77777777" w:rsidR="00B72776" w:rsidRDefault="00B72776" w:rsidP="00E63E87">
      <w:pPr>
        <w:pStyle w:val="ListParagraph"/>
        <w:numPr>
          <w:ilvl w:val="1"/>
          <w:numId w:val="1"/>
        </w:numPr>
      </w:pPr>
      <w:r>
        <w:t>Number equations consecutively</w:t>
      </w:r>
    </w:p>
    <w:p w14:paraId="3A9ECC27" w14:textId="77777777" w:rsidR="00782ADE" w:rsidRDefault="00782ADE" w:rsidP="00B72776">
      <w:pPr>
        <w:pStyle w:val="ListParagraph"/>
        <w:numPr>
          <w:ilvl w:val="0"/>
          <w:numId w:val="1"/>
        </w:numPr>
      </w:pPr>
      <w:r>
        <w:t>Footnotes:</w:t>
      </w:r>
    </w:p>
    <w:p w14:paraId="655E2C38" w14:textId="77777777" w:rsidR="00F5007D" w:rsidRDefault="00782ADE" w:rsidP="00782ADE">
      <w:pPr>
        <w:pStyle w:val="ListParagraph"/>
        <w:numPr>
          <w:ilvl w:val="1"/>
          <w:numId w:val="1"/>
        </w:numPr>
      </w:pPr>
      <w:r>
        <w:t>Use sparingly</w:t>
      </w:r>
    </w:p>
    <w:p w14:paraId="41C0D47B" w14:textId="77777777" w:rsidR="00F5007D" w:rsidRDefault="00F5007D" w:rsidP="00F5007D">
      <w:pPr>
        <w:pStyle w:val="ListParagraph"/>
        <w:numPr>
          <w:ilvl w:val="0"/>
          <w:numId w:val="1"/>
        </w:numPr>
      </w:pPr>
      <w:r>
        <w:t>Figure captions:</w:t>
      </w:r>
    </w:p>
    <w:p w14:paraId="4CF2BB10" w14:textId="77777777" w:rsidR="0061667D" w:rsidRDefault="00B65E31" w:rsidP="00F5007D">
      <w:pPr>
        <w:pStyle w:val="ListParagraph"/>
        <w:numPr>
          <w:ilvl w:val="1"/>
          <w:numId w:val="1"/>
        </w:numPr>
      </w:pPr>
      <w:r>
        <w:t xml:space="preserve">Supply captions </w:t>
      </w:r>
      <w:proofErr w:type="spellStart"/>
      <w:r>
        <w:t>sepately</w:t>
      </w:r>
      <w:proofErr w:type="spellEnd"/>
    </w:p>
    <w:p w14:paraId="3D374FB7" w14:textId="663F563E" w:rsidR="00ED4273" w:rsidRDefault="00CF477C" w:rsidP="00F5007D">
      <w:pPr>
        <w:pStyle w:val="ListParagraph"/>
        <w:numPr>
          <w:ilvl w:val="1"/>
          <w:numId w:val="1"/>
        </w:numPr>
      </w:pPr>
      <w:r>
        <w:t>Figure in EPS is accepted!</w:t>
      </w:r>
    </w:p>
    <w:p w14:paraId="6E11AC14" w14:textId="729FC813" w:rsidR="001A1671" w:rsidRDefault="00FC2C7F" w:rsidP="00FC2C7F">
      <w:pPr>
        <w:pStyle w:val="ListParagraph"/>
        <w:numPr>
          <w:ilvl w:val="1"/>
          <w:numId w:val="1"/>
        </w:numPr>
      </w:pPr>
      <w:r>
        <w:t>Ensure that each illustration has a caption. Supply captions separately, not attached to the figure. A caption should comprise a brief title (not on the figure itself) and a description of the illustration. Keep text in the illustrations themselves to a minimum but explain all symbols and abbreviations used.</w:t>
      </w:r>
    </w:p>
    <w:p w14:paraId="141827F4" w14:textId="78CADFDC" w:rsidR="003448DC" w:rsidRDefault="00EC003E" w:rsidP="003448DC">
      <w:pPr>
        <w:pStyle w:val="ListParagraph"/>
        <w:numPr>
          <w:ilvl w:val="0"/>
          <w:numId w:val="1"/>
        </w:numPr>
      </w:pPr>
      <w:r w:rsidRPr="00E33CF8">
        <w:rPr>
          <w:b/>
          <w:bCs/>
        </w:rPr>
        <w:t>Artwork</w:t>
      </w:r>
      <w:r w:rsidR="003A66CC" w:rsidRPr="00E33CF8">
        <w:rPr>
          <w:b/>
          <w:bCs/>
        </w:rPr>
        <w:t xml:space="preserve"> checklist</w:t>
      </w:r>
      <w:r>
        <w:t>:</w:t>
      </w:r>
      <w:r w:rsidR="003A66CC">
        <w:t xml:space="preserve"> </w:t>
      </w:r>
      <w:hyperlink r:id="rId6" w:history="1">
        <w:r w:rsidR="006C4E6C" w:rsidRPr="009B1F7A">
          <w:rPr>
            <w:rStyle w:val="Hyperlink"/>
          </w:rPr>
          <w:t>https://www.elsevier.com/about/policies-and-standards/author/artwork-and-media-instructions/artwork-formats-checklist</w:t>
        </w:r>
      </w:hyperlink>
      <w:r w:rsidR="006C4E6C">
        <w:t xml:space="preserve"> - </w:t>
      </w:r>
      <w:r w:rsidR="006C4E6C" w:rsidRPr="006C4E6C">
        <w:t>Before you submit your artwork, make sure you can answer "yes" to the following</w:t>
      </w:r>
    </w:p>
    <w:p w14:paraId="35B9DEF5" w14:textId="7310EB41" w:rsidR="003448DC" w:rsidRDefault="003448DC" w:rsidP="003448DC">
      <w:pPr>
        <w:pStyle w:val="ListParagraph"/>
        <w:numPr>
          <w:ilvl w:val="1"/>
          <w:numId w:val="1"/>
        </w:numPr>
      </w:pPr>
      <w:r>
        <w:t xml:space="preserve">My files are in the correct format: EPS, PDF, TIFF or JPEG, or Microsoft Office files (Word, PowerPoint, Excel) </w:t>
      </w:r>
    </w:p>
    <w:p w14:paraId="4D548E27" w14:textId="1EECCEAA" w:rsidR="003448DC" w:rsidRDefault="003448DC" w:rsidP="003448DC">
      <w:pPr>
        <w:pStyle w:val="ListParagraph"/>
        <w:numPr>
          <w:ilvl w:val="1"/>
          <w:numId w:val="1"/>
        </w:numPr>
      </w:pPr>
      <w:r>
        <w:t xml:space="preserve">My </w:t>
      </w:r>
      <w:proofErr w:type="spellStart"/>
      <w:r>
        <w:t>color</w:t>
      </w:r>
      <w:proofErr w:type="spellEnd"/>
      <w:r>
        <w:t xml:space="preserve"> images are provided in the preferred RGB </w:t>
      </w:r>
      <w:proofErr w:type="spellStart"/>
      <w:r>
        <w:t>colorspace</w:t>
      </w:r>
      <w:proofErr w:type="spellEnd"/>
      <w:r>
        <w:t xml:space="preserve"> (unless the journal's guide for authors prescribes otherwise)</w:t>
      </w:r>
    </w:p>
    <w:p w14:paraId="32E0B935" w14:textId="35D962DD" w:rsidR="003448DC" w:rsidRDefault="003448DC" w:rsidP="003448DC">
      <w:pPr>
        <w:pStyle w:val="ListParagraph"/>
        <w:numPr>
          <w:ilvl w:val="1"/>
          <w:numId w:val="1"/>
        </w:numPr>
      </w:pPr>
      <w:r>
        <w:t>The physical dimensions of the artwork match the dimensions of the journal to which I am submitting — see Sizing of Artwork</w:t>
      </w:r>
    </w:p>
    <w:p w14:paraId="0074CE7E" w14:textId="7E604F50" w:rsidR="003448DC" w:rsidRDefault="003448DC" w:rsidP="003448DC">
      <w:pPr>
        <w:pStyle w:val="ListParagraph"/>
        <w:numPr>
          <w:ilvl w:val="1"/>
          <w:numId w:val="1"/>
        </w:numPr>
      </w:pPr>
      <w:r>
        <w:lastRenderedPageBreak/>
        <w:t>The lettering used in the artwork does not vary too much in size — see Sizing of Artwork</w:t>
      </w:r>
    </w:p>
    <w:p w14:paraId="134C9A7B" w14:textId="2AEC84FC" w:rsidR="003448DC" w:rsidRDefault="003448DC" w:rsidP="003448DC">
      <w:pPr>
        <w:pStyle w:val="ListParagraph"/>
        <w:numPr>
          <w:ilvl w:val="1"/>
          <w:numId w:val="1"/>
        </w:numPr>
      </w:pPr>
      <w:r>
        <w:t>I have used the recommended file-naming conventions — see File Naming</w:t>
      </w:r>
    </w:p>
    <w:p w14:paraId="2B64EC08" w14:textId="59BC43B0" w:rsidR="003448DC" w:rsidRDefault="003448DC" w:rsidP="003448DC">
      <w:pPr>
        <w:pStyle w:val="ListParagraph"/>
        <w:numPr>
          <w:ilvl w:val="1"/>
          <w:numId w:val="1"/>
        </w:numPr>
      </w:pPr>
      <w:r>
        <w:t>All illustrations are provided as separate files (unless the journal's guide for authors prescribes otherwise)</w:t>
      </w:r>
    </w:p>
    <w:p w14:paraId="4753957F" w14:textId="309D3A1A" w:rsidR="003448DC" w:rsidRDefault="003448DC" w:rsidP="003448DC">
      <w:pPr>
        <w:pStyle w:val="ListParagraph"/>
        <w:numPr>
          <w:ilvl w:val="1"/>
          <w:numId w:val="1"/>
        </w:numPr>
      </w:pPr>
      <w:r>
        <w:t>All artwork is numbered according to its sequence in the text</w:t>
      </w:r>
    </w:p>
    <w:p w14:paraId="7BF57E9F" w14:textId="67FD8BB8" w:rsidR="003448DC" w:rsidRDefault="003448DC" w:rsidP="003448DC">
      <w:pPr>
        <w:pStyle w:val="ListParagraph"/>
        <w:numPr>
          <w:ilvl w:val="1"/>
          <w:numId w:val="1"/>
        </w:numPr>
      </w:pPr>
      <w:r>
        <w:t>Figures, schemes and plates have captions and these are provided on a separate sheet along with the manuscript, in addition, all figures are referred to in the text</w:t>
      </w:r>
    </w:p>
    <w:p w14:paraId="60CC8BB8" w14:textId="4A5AD02A" w:rsidR="003448DC" w:rsidRDefault="003448DC" w:rsidP="003448DC">
      <w:pPr>
        <w:pStyle w:val="ListParagraph"/>
        <w:numPr>
          <w:ilvl w:val="1"/>
          <w:numId w:val="1"/>
        </w:numPr>
      </w:pPr>
      <w:r>
        <w:t>If required, I have specified the preferred magnification factor of my artwork on the sheet with filenames that accompany the submission</w:t>
      </w:r>
    </w:p>
    <w:p w14:paraId="10840D3D" w14:textId="2218F354" w:rsidR="00EC003E" w:rsidRDefault="003448DC" w:rsidP="003448DC">
      <w:pPr>
        <w:pStyle w:val="ListParagraph"/>
        <w:numPr>
          <w:ilvl w:val="1"/>
          <w:numId w:val="1"/>
        </w:numPr>
      </w:pPr>
      <w:r>
        <w:t>All the rights are cleared both for print and electronic publication - view the Elsevier permission guidelines</w:t>
      </w:r>
    </w:p>
    <w:p w14:paraId="65C50157" w14:textId="3D74E643" w:rsidR="00680635" w:rsidRDefault="004A74DC" w:rsidP="00680635">
      <w:pPr>
        <w:pStyle w:val="ListParagraph"/>
        <w:numPr>
          <w:ilvl w:val="0"/>
          <w:numId w:val="1"/>
        </w:numPr>
      </w:pPr>
      <w:r w:rsidRPr="004A74DC">
        <w:t>Figure captions</w:t>
      </w:r>
      <w:r w:rsidR="000C3798">
        <w:t xml:space="preserve">: </w:t>
      </w:r>
      <w:r w:rsidR="00292245" w:rsidRPr="00292245">
        <w:t>Submit figure captions with your submission. There are two ways to submit figure captions with your submission:</w:t>
      </w:r>
    </w:p>
    <w:p w14:paraId="09B98E3A" w14:textId="466D143D" w:rsidR="003E3B6D" w:rsidRDefault="003E3B6D" w:rsidP="003E3B6D">
      <w:pPr>
        <w:pStyle w:val="ListParagraph"/>
        <w:numPr>
          <w:ilvl w:val="1"/>
          <w:numId w:val="1"/>
        </w:numPr>
      </w:pPr>
      <w:r>
        <w:t>If the journal provides for a submission item type called "Figure Caption", submit your caption here in the form of a text file</w:t>
      </w:r>
    </w:p>
    <w:p w14:paraId="47A4F463" w14:textId="2E920E54" w:rsidR="004A74DC" w:rsidRDefault="003E3B6D" w:rsidP="003E3B6D">
      <w:pPr>
        <w:pStyle w:val="ListParagraph"/>
        <w:numPr>
          <w:ilvl w:val="1"/>
          <w:numId w:val="1"/>
        </w:numPr>
      </w:pPr>
      <w:r>
        <w:t>If there is no such submission item type, you should list your figure captions at the end of your manuscript text file</w:t>
      </w:r>
    </w:p>
    <w:p w14:paraId="6B75BFFE" w14:textId="39C82BA5" w:rsidR="00575FBE" w:rsidRDefault="00F0195A" w:rsidP="00575FBE">
      <w:pPr>
        <w:pStyle w:val="ListParagraph"/>
        <w:numPr>
          <w:ilvl w:val="0"/>
          <w:numId w:val="1"/>
        </w:numPr>
      </w:pPr>
      <w:r>
        <w:t>References:</w:t>
      </w:r>
    </w:p>
    <w:p w14:paraId="44F6A690" w14:textId="3977C4A8" w:rsidR="00F0195A" w:rsidRDefault="00F0195A" w:rsidP="00F0195A">
      <w:pPr>
        <w:pStyle w:val="ListParagraph"/>
        <w:numPr>
          <w:ilvl w:val="1"/>
          <w:numId w:val="1"/>
        </w:numPr>
      </w:pPr>
      <w:r>
        <w:t>Should use DOI</w:t>
      </w:r>
    </w:p>
    <w:p w14:paraId="636E70E1" w14:textId="5C342A3D" w:rsidR="00F0195A" w:rsidRDefault="00A52855" w:rsidP="00F0195A">
      <w:pPr>
        <w:pStyle w:val="ListParagraph"/>
        <w:numPr>
          <w:ilvl w:val="1"/>
          <w:numId w:val="1"/>
        </w:numPr>
      </w:pPr>
      <w:r>
        <w:t>Web references:</w:t>
      </w:r>
    </w:p>
    <w:p w14:paraId="774448AC" w14:textId="0A25A396" w:rsidR="00A52855" w:rsidRDefault="00BE115F" w:rsidP="00A52855">
      <w:pPr>
        <w:pStyle w:val="ListParagraph"/>
        <w:numPr>
          <w:ilvl w:val="2"/>
          <w:numId w:val="1"/>
        </w:numPr>
      </w:pPr>
      <w:r w:rsidRPr="00BE115F">
        <w:t>the full URL</w:t>
      </w:r>
      <w:r>
        <w:t xml:space="preserve"> </w:t>
      </w:r>
      <w:r w:rsidR="00065960" w:rsidRPr="00065960">
        <w:t>and the date when the reference was last accessed</w:t>
      </w:r>
    </w:p>
    <w:p w14:paraId="3B0D8DB3" w14:textId="69F9B093" w:rsidR="000F48A1" w:rsidRDefault="00643550" w:rsidP="00643550">
      <w:pPr>
        <w:pStyle w:val="ListParagraph"/>
        <w:numPr>
          <w:ilvl w:val="1"/>
          <w:numId w:val="1"/>
        </w:numPr>
      </w:pPr>
      <w:r>
        <w:t>Remove all field codes before submitting the electronic manuscript.</w:t>
      </w:r>
    </w:p>
    <w:p w14:paraId="3F8F7722" w14:textId="624CF811" w:rsidR="00221447" w:rsidRDefault="00F440E1" w:rsidP="00221447">
      <w:pPr>
        <w:pStyle w:val="ListParagraph"/>
        <w:numPr>
          <w:ilvl w:val="0"/>
          <w:numId w:val="1"/>
        </w:numPr>
      </w:pPr>
      <w:r w:rsidRPr="00BC2BA9">
        <w:rPr>
          <w:i/>
          <w:iCs/>
        </w:rPr>
        <w:t>Reference style</w:t>
      </w:r>
      <w:r>
        <w:t>:</w:t>
      </w:r>
    </w:p>
    <w:p w14:paraId="426FCFB4" w14:textId="6B64CEA6" w:rsidR="00F440E1" w:rsidRDefault="004A0119" w:rsidP="00F440E1">
      <w:pPr>
        <w:pStyle w:val="ListParagraph"/>
        <w:numPr>
          <w:ilvl w:val="1"/>
          <w:numId w:val="1"/>
        </w:numPr>
      </w:pPr>
      <w:r w:rsidRPr="000C5372">
        <w:rPr>
          <w:i/>
          <w:iCs/>
        </w:rPr>
        <w:t>Text</w:t>
      </w:r>
      <w:r w:rsidRPr="004A0119">
        <w:t xml:space="preserve">: Indicate references by number(s) in </w:t>
      </w:r>
      <w:r w:rsidRPr="00D519AD">
        <w:rPr>
          <w:highlight w:val="yellow"/>
        </w:rPr>
        <w:t>square brackets</w:t>
      </w:r>
      <w:r w:rsidRPr="004A0119">
        <w:t xml:space="preserve"> in line with the text</w:t>
      </w:r>
      <w:r w:rsidR="00D519AD">
        <w:t xml:space="preserve"> (refer to the sample paper)</w:t>
      </w:r>
      <w:r w:rsidRPr="004A0119">
        <w:t>.</w:t>
      </w:r>
    </w:p>
    <w:p w14:paraId="0926C0C6" w14:textId="7A8D2E63" w:rsidR="00926747" w:rsidRDefault="00DF7E67" w:rsidP="00926747">
      <w:pPr>
        <w:pStyle w:val="ListParagraph"/>
        <w:numPr>
          <w:ilvl w:val="2"/>
          <w:numId w:val="1"/>
        </w:numPr>
      </w:pPr>
      <w:r>
        <w:t xml:space="preserve">E.g.: </w:t>
      </w:r>
      <w:r w:rsidR="00AB158E" w:rsidRPr="00AB158E">
        <w:t xml:space="preserve">Another study used omeprazole, a </w:t>
      </w:r>
      <w:proofErr w:type="spellStart"/>
      <w:r w:rsidR="00AB158E" w:rsidRPr="00AB158E">
        <w:t>typ</w:t>
      </w:r>
      <w:proofErr w:type="spellEnd"/>
      <w:r w:rsidR="00AB158E" w:rsidRPr="00AB158E">
        <w:t xml:space="preserve">- </w:t>
      </w:r>
      <w:proofErr w:type="spellStart"/>
      <w:r w:rsidR="00AB158E" w:rsidRPr="00AB158E">
        <w:t>ical</w:t>
      </w:r>
      <w:proofErr w:type="spellEnd"/>
      <w:r w:rsidR="00AB158E" w:rsidRPr="00AB158E">
        <w:t xml:space="preserve"> CYP2C19 substrate, to validate the finding of inflammation in- </w:t>
      </w:r>
      <w:proofErr w:type="spellStart"/>
      <w:r w:rsidR="00AB158E" w:rsidRPr="00AB158E">
        <w:t>fluencing</w:t>
      </w:r>
      <w:proofErr w:type="spellEnd"/>
      <w:r w:rsidR="00AB158E" w:rsidRPr="00AB158E">
        <w:t xml:space="preserve"> the CYP2C19 activity [25]</w:t>
      </w:r>
      <w:r w:rsidR="00AB158E">
        <w:t>.</w:t>
      </w:r>
    </w:p>
    <w:p w14:paraId="2D679678" w14:textId="4F1253B5" w:rsidR="00690C39" w:rsidRDefault="000C5372" w:rsidP="000C5372">
      <w:pPr>
        <w:pStyle w:val="ListParagraph"/>
        <w:numPr>
          <w:ilvl w:val="1"/>
          <w:numId w:val="1"/>
        </w:numPr>
      </w:pPr>
      <w:r w:rsidRPr="00CE52DF">
        <w:rPr>
          <w:i/>
          <w:iCs/>
        </w:rPr>
        <w:t>List</w:t>
      </w:r>
      <w:r>
        <w:t xml:space="preserve">: Number the references (numbers in square brackets) in the list </w:t>
      </w:r>
      <w:r w:rsidRPr="00A54ECA">
        <w:rPr>
          <w:highlight w:val="yellow"/>
        </w:rPr>
        <w:t>in the order they appear</w:t>
      </w:r>
      <w:r>
        <w:t xml:space="preserve"> in the text.</w:t>
      </w:r>
    </w:p>
    <w:p w14:paraId="368570AB" w14:textId="063955F8" w:rsidR="004F746F" w:rsidRDefault="004F746F" w:rsidP="008E40C4">
      <w:pPr>
        <w:pStyle w:val="ListParagraph"/>
        <w:numPr>
          <w:ilvl w:val="2"/>
          <w:numId w:val="1"/>
        </w:numPr>
      </w:pPr>
      <w:r w:rsidRPr="008E40C4">
        <w:rPr>
          <w:lang w:val="nl-BE"/>
        </w:rPr>
        <w:t xml:space="preserve">e.g. </w:t>
      </w:r>
      <w:r w:rsidR="008E40C4" w:rsidRPr="008E40C4">
        <w:rPr>
          <w:lang w:val="nl-BE"/>
        </w:rPr>
        <w:t xml:space="preserve">[1] Van der Geer J, </w:t>
      </w:r>
      <w:proofErr w:type="spellStart"/>
      <w:r w:rsidR="008E40C4" w:rsidRPr="008E40C4">
        <w:rPr>
          <w:lang w:val="nl-BE"/>
        </w:rPr>
        <w:t>Hanraads</w:t>
      </w:r>
      <w:proofErr w:type="spellEnd"/>
      <w:r w:rsidR="008E40C4" w:rsidRPr="008E40C4">
        <w:rPr>
          <w:lang w:val="nl-BE"/>
        </w:rPr>
        <w:t xml:space="preserve"> JAJ, </w:t>
      </w:r>
      <w:proofErr w:type="spellStart"/>
      <w:r w:rsidR="008E40C4" w:rsidRPr="008E40C4">
        <w:rPr>
          <w:lang w:val="nl-BE"/>
        </w:rPr>
        <w:t>Lupton</w:t>
      </w:r>
      <w:proofErr w:type="spellEnd"/>
      <w:r w:rsidR="008E40C4" w:rsidRPr="008E40C4">
        <w:rPr>
          <w:lang w:val="nl-BE"/>
        </w:rPr>
        <w:t xml:space="preserve"> RA. </w:t>
      </w:r>
      <w:r w:rsidR="008E40C4">
        <w:t xml:space="preserve">The art of writing a scientific article. J Sci </w:t>
      </w:r>
      <w:proofErr w:type="spellStart"/>
      <w:r w:rsidR="008E40C4">
        <w:t>Commun</w:t>
      </w:r>
      <w:proofErr w:type="spellEnd"/>
      <w:r w:rsidR="008E40C4">
        <w:t xml:space="preserve"> 2010;163:51–9. </w:t>
      </w:r>
      <w:hyperlink r:id="rId7" w:history="1">
        <w:r w:rsidR="00121FE6" w:rsidRPr="0091455E">
          <w:rPr>
            <w:rStyle w:val="Hyperlink"/>
          </w:rPr>
          <w:t>https://doi.org/10.1016/j.Sc.2010.00372</w:t>
        </w:r>
      </w:hyperlink>
      <w:r w:rsidR="008E40C4">
        <w:t>.</w:t>
      </w:r>
    </w:p>
    <w:p w14:paraId="2AA8C96D" w14:textId="0F351707" w:rsidR="00121FE6" w:rsidRDefault="00121FE6" w:rsidP="00121FE6">
      <w:pPr>
        <w:pStyle w:val="ListParagraph"/>
        <w:numPr>
          <w:ilvl w:val="2"/>
          <w:numId w:val="1"/>
        </w:numPr>
      </w:pPr>
      <w:r w:rsidRPr="00121FE6">
        <w:rPr>
          <w:lang w:val="nl-BE"/>
        </w:rPr>
        <w:t xml:space="preserve">[2] Van der Geer J, </w:t>
      </w:r>
      <w:proofErr w:type="spellStart"/>
      <w:r w:rsidRPr="00121FE6">
        <w:rPr>
          <w:lang w:val="nl-BE"/>
        </w:rPr>
        <w:t>Hanraads</w:t>
      </w:r>
      <w:proofErr w:type="spellEnd"/>
      <w:r w:rsidRPr="00121FE6">
        <w:rPr>
          <w:lang w:val="nl-BE"/>
        </w:rPr>
        <w:t xml:space="preserve"> JAJ, </w:t>
      </w:r>
      <w:proofErr w:type="spellStart"/>
      <w:r w:rsidRPr="00121FE6">
        <w:rPr>
          <w:lang w:val="nl-BE"/>
        </w:rPr>
        <w:t>Lupton</w:t>
      </w:r>
      <w:proofErr w:type="spellEnd"/>
      <w:r w:rsidRPr="00121FE6">
        <w:rPr>
          <w:lang w:val="nl-BE"/>
        </w:rPr>
        <w:t xml:space="preserve"> RA. </w:t>
      </w:r>
      <w:r>
        <w:t xml:space="preserve">The art of writing a scientific article. Heliyon.2018;19:e00205. </w:t>
      </w:r>
      <w:hyperlink r:id="rId8" w:history="1">
        <w:r w:rsidR="00681BC0" w:rsidRPr="0091455E">
          <w:rPr>
            <w:rStyle w:val="Hyperlink"/>
          </w:rPr>
          <w:t>https://doi.org/10.1016/j.heliyon.2018.e00205</w:t>
        </w:r>
      </w:hyperlink>
    </w:p>
    <w:p w14:paraId="2BE9B835" w14:textId="49F1C9F6" w:rsidR="00681BC0" w:rsidRDefault="0099746B" w:rsidP="00681BC0">
      <w:pPr>
        <w:pStyle w:val="ListParagraph"/>
        <w:numPr>
          <w:ilvl w:val="1"/>
          <w:numId w:val="1"/>
        </w:numPr>
      </w:pPr>
      <w:r>
        <w:t>S</w:t>
      </w:r>
      <w:r w:rsidRPr="0099746B">
        <w:t>hortened form for last page number. e.g., 51–9</w:t>
      </w:r>
    </w:p>
    <w:p w14:paraId="649E2E05" w14:textId="01711E21" w:rsidR="0099746B" w:rsidRDefault="001568F7" w:rsidP="001568F7">
      <w:pPr>
        <w:pStyle w:val="ListParagraph"/>
        <w:numPr>
          <w:ilvl w:val="1"/>
          <w:numId w:val="1"/>
        </w:numPr>
      </w:pPr>
      <w:r>
        <w:t>More than 6 authors</w:t>
      </w:r>
      <w:r w:rsidR="004A11C2">
        <w:t>,</w:t>
      </w:r>
      <w:r>
        <w:t xml:space="preserve"> the first 6</w:t>
      </w:r>
      <w:r w:rsidR="009E7B1D">
        <w:t xml:space="preserve"> </w:t>
      </w:r>
      <w:r>
        <w:t>should be listed followed by 'et al.'</w:t>
      </w:r>
    </w:p>
    <w:p w14:paraId="6951C2B1" w14:textId="7F2595B7" w:rsidR="00000ABC" w:rsidRDefault="00000ABC" w:rsidP="001568F7">
      <w:pPr>
        <w:pStyle w:val="ListParagraph"/>
        <w:numPr>
          <w:ilvl w:val="1"/>
          <w:numId w:val="1"/>
        </w:numPr>
      </w:pPr>
      <w:r w:rsidRPr="00000ABC">
        <w:t>Journal abbreviations source</w:t>
      </w:r>
    </w:p>
    <w:p w14:paraId="36CBCB0C" w14:textId="40F9FE0C" w:rsidR="00000ABC" w:rsidRDefault="005428F8" w:rsidP="00000ABC">
      <w:pPr>
        <w:pStyle w:val="ListParagraph"/>
        <w:numPr>
          <w:ilvl w:val="2"/>
          <w:numId w:val="1"/>
        </w:numPr>
      </w:pPr>
      <w:hyperlink r:id="rId9" w:history="1">
        <w:r w:rsidR="005B3FB8" w:rsidRPr="009C60CB">
          <w:rPr>
            <w:rStyle w:val="Hyperlink"/>
          </w:rPr>
          <w:t>List of Title Word Abbreviations</w:t>
        </w:r>
      </w:hyperlink>
      <w:r w:rsidR="00864EF1">
        <w:t xml:space="preserve"> (hyperlink).</w:t>
      </w:r>
    </w:p>
    <w:p w14:paraId="7A9301A4" w14:textId="594BD2F9" w:rsidR="0061667D" w:rsidRDefault="004460E3" w:rsidP="0061667D">
      <w:pPr>
        <w:pStyle w:val="ListParagraph"/>
        <w:numPr>
          <w:ilvl w:val="0"/>
          <w:numId w:val="1"/>
        </w:numPr>
      </w:pPr>
      <w:r>
        <w:t xml:space="preserve"> </w:t>
      </w:r>
      <w:r w:rsidR="00183BC1">
        <w:t>Tables:</w:t>
      </w:r>
    </w:p>
    <w:p w14:paraId="3455CB51" w14:textId="2DADAB3A" w:rsidR="00183BC1" w:rsidRDefault="001065AF" w:rsidP="00183BC1">
      <w:pPr>
        <w:pStyle w:val="ListParagraph"/>
        <w:numPr>
          <w:ilvl w:val="1"/>
          <w:numId w:val="1"/>
        </w:numPr>
      </w:pPr>
      <w:r>
        <w:t>Editable text</w:t>
      </w:r>
    </w:p>
    <w:p w14:paraId="4B67405B" w14:textId="1AAB1D7E" w:rsidR="001065AF" w:rsidRDefault="00CA3217" w:rsidP="00064064">
      <w:pPr>
        <w:pStyle w:val="ListParagraph"/>
        <w:numPr>
          <w:ilvl w:val="1"/>
          <w:numId w:val="1"/>
        </w:numPr>
      </w:pPr>
      <w:r>
        <w:t>U</w:t>
      </w:r>
      <w:r w:rsidR="00064064">
        <w:t>ploaded separately and not included as part of the manuscript text.</w:t>
      </w:r>
    </w:p>
    <w:p w14:paraId="6D30E7C7" w14:textId="0022EC24" w:rsidR="00237375" w:rsidRDefault="00136FFB" w:rsidP="00064064">
      <w:pPr>
        <w:pStyle w:val="ListParagraph"/>
        <w:numPr>
          <w:ilvl w:val="1"/>
          <w:numId w:val="1"/>
        </w:numPr>
      </w:pPr>
      <w:r>
        <w:t>Number consecutively</w:t>
      </w:r>
    </w:p>
    <w:p w14:paraId="149F0349" w14:textId="23216E22" w:rsidR="00136FFB" w:rsidRDefault="0077489C" w:rsidP="00064064">
      <w:pPr>
        <w:pStyle w:val="ListParagraph"/>
        <w:numPr>
          <w:ilvl w:val="1"/>
          <w:numId w:val="1"/>
        </w:numPr>
      </w:pPr>
      <w:r>
        <w:t>Table notes below the table body</w:t>
      </w:r>
    </w:p>
    <w:p w14:paraId="6C03BF1F" w14:textId="19B61640" w:rsidR="0077489C" w:rsidRDefault="00D349F1" w:rsidP="00064064">
      <w:pPr>
        <w:pStyle w:val="ListParagraph"/>
        <w:numPr>
          <w:ilvl w:val="1"/>
          <w:numId w:val="1"/>
        </w:numPr>
      </w:pPr>
      <w:r>
        <w:t>A</w:t>
      </w:r>
      <w:r w:rsidRPr="00D349F1">
        <w:t>void using vertical rules and shading in table cells</w:t>
      </w:r>
    </w:p>
    <w:p w14:paraId="545384FD" w14:textId="141645E8" w:rsidR="004A72C6" w:rsidRDefault="004A72C6" w:rsidP="004A72C6">
      <w:pPr>
        <w:pStyle w:val="ListParagraph"/>
        <w:numPr>
          <w:ilvl w:val="0"/>
          <w:numId w:val="1"/>
        </w:numPr>
      </w:pPr>
      <w:r>
        <w:t>Upload your data?</w:t>
      </w:r>
    </w:p>
    <w:p w14:paraId="38F246FA" w14:textId="20C76116" w:rsidR="004A72C6" w:rsidRDefault="004A72C6" w:rsidP="004A72C6">
      <w:pPr>
        <w:pStyle w:val="ListParagraph"/>
        <w:numPr>
          <w:ilvl w:val="1"/>
          <w:numId w:val="1"/>
        </w:numPr>
      </w:pPr>
      <w:r>
        <w:lastRenderedPageBreak/>
        <w:t xml:space="preserve">Ask Erwin </w:t>
      </w:r>
      <w:sdt>
        <w:sdtPr>
          <w:id w:val="-3390066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585F">
            <w:rPr>
              <w:rFonts w:ascii="MS Gothic" w:eastAsia="MS Gothic" w:hAnsi="MS Gothic" w:hint="eastAsia"/>
            </w:rPr>
            <w:t>☐</w:t>
          </w:r>
        </w:sdtContent>
      </w:sdt>
    </w:p>
    <w:p w14:paraId="5807401D" w14:textId="4B473690" w:rsidR="003C05D6" w:rsidRDefault="00FE5BA7" w:rsidP="003C05D6">
      <w:r>
        <w:t xml:space="preserve">New version: </w:t>
      </w:r>
      <w:r w:rsidRPr="00491309">
        <w:rPr>
          <w:b/>
          <w:bCs/>
        </w:rPr>
        <w:t>071123</w:t>
      </w:r>
    </w:p>
    <w:p w14:paraId="2933718D" w14:textId="77777777" w:rsidR="003C05D6" w:rsidRDefault="003C05D6" w:rsidP="003C05D6">
      <w:pPr>
        <w:pStyle w:val="ListParagraph"/>
        <w:numPr>
          <w:ilvl w:val="0"/>
          <w:numId w:val="2"/>
        </w:numPr>
      </w:pPr>
      <w:r>
        <w:t>W</w:t>
      </w:r>
      <w:r w:rsidRPr="005C22B9">
        <w:t>ord count is from</w:t>
      </w:r>
      <w:r>
        <w:t xml:space="preserve"> </w:t>
      </w:r>
      <w:r w:rsidRPr="005C22B9">
        <w:t>abstract to references but excluding references</w:t>
      </w:r>
    </w:p>
    <w:p w14:paraId="3597FFF8" w14:textId="77777777" w:rsidR="003C05D6" w:rsidRPr="00FD2CA1" w:rsidRDefault="003C05D6" w:rsidP="003C05D6">
      <w:pPr>
        <w:pStyle w:val="ListParagraph"/>
        <w:numPr>
          <w:ilvl w:val="0"/>
          <w:numId w:val="2"/>
        </w:numPr>
      </w:pPr>
      <w:r w:rsidRPr="00FD2CA1">
        <w:t xml:space="preserve">Word counts: no longer than 4000 words and </w:t>
      </w:r>
      <w:r w:rsidRPr="004C5EF6">
        <w:rPr>
          <w:highlight w:val="yellow"/>
        </w:rPr>
        <w:t>40 references</w:t>
      </w:r>
      <w:r w:rsidRPr="00FD2CA1">
        <w:t xml:space="preserve"> (word count also</w:t>
      </w:r>
      <w:r>
        <w:t xml:space="preserve"> </w:t>
      </w:r>
      <w:r w:rsidRPr="00FD2CA1">
        <w:t>excludes tables, figures and legends)</w:t>
      </w:r>
    </w:p>
    <w:p w14:paraId="2343AD74" w14:textId="77777777" w:rsidR="003C05D6" w:rsidRDefault="003C05D6" w:rsidP="003C05D6">
      <w:pPr>
        <w:pStyle w:val="ListParagraph"/>
        <w:numPr>
          <w:ilvl w:val="0"/>
          <w:numId w:val="2"/>
        </w:numPr>
      </w:pPr>
      <w:r>
        <w:t>Requirement:</w:t>
      </w:r>
    </w:p>
    <w:p w14:paraId="7662053E" w14:textId="77777777" w:rsidR="003C05D6" w:rsidRDefault="003C05D6" w:rsidP="003C05D6">
      <w:pPr>
        <w:pStyle w:val="ListParagraph"/>
        <w:numPr>
          <w:ilvl w:val="1"/>
          <w:numId w:val="2"/>
        </w:numPr>
      </w:pPr>
      <w:r w:rsidRPr="00441BDA">
        <w:t>provide a list of 4 or 5 potential reviewers (e-mail and phone number)</w:t>
      </w:r>
    </w:p>
    <w:p w14:paraId="29700E04" w14:textId="77777777" w:rsidR="003C05D6" w:rsidRDefault="003C05D6" w:rsidP="003C05D6">
      <w:pPr>
        <w:pStyle w:val="ListParagraph"/>
        <w:numPr>
          <w:ilvl w:val="2"/>
          <w:numId w:val="2"/>
        </w:numPr>
      </w:pPr>
      <w:r w:rsidRPr="00213910">
        <w:t xml:space="preserve">knowledgeable in the subject </w:t>
      </w:r>
      <w:r>
        <w:t>matter</w:t>
      </w:r>
    </w:p>
    <w:p w14:paraId="4AD677E9" w14:textId="77777777" w:rsidR="003C05D6" w:rsidRDefault="003C05D6" w:rsidP="003C05D6">
      <w:pPr>
        <w:pStyle w:val="ListParagraph"/>
        <w:numPr>
          <w:ilvl w:val="2"/>
          <w:numId w:val="2"/>
        </w:numPr>
      </w:pPr>
      <w:r w:rsidRPr="006F0D55">
        <w:t>have no conflict of interest</w:t>
      </w:r>
    </w:p>
    <w:p w14:paraId="20C2F1EC" w14:textId="77777777" w:rsidR="003C05D6" w:rsidRDefault="003C05D6" w:rsidP="003C05D6">
      <w:pPr>
        <w:pStyle w:val="ListParagraph"/>
        <w:numPr>
          <w:ilvl w:val="2"/>
          <w:numId w:val="2"/>
        </w:numPr>
      </w:pPr>
      <w:r w:rsidRPr="00D36DD2">
        <w:t>2 of the potential reviewers are from a different country to the</w:t>
      </w:r>
      <w:r>
        <w:t xml:space="preserve"> </w:t>
      </w:r>
      <w:r w:rsidRPr="00D36DD2">
        <w:t>authors</w:t>
      </w:r>
    </w:p>
    <w:p w14:paraId="71C7C120" w14:textId="77777777" w:rsidR="003C05D6" w:rsidRDefault="003C05D6" w:rsidP="003C05D6">
      <w:pPr>
        <w:pStyle w:val="ListParagraph"/>
        <w:numPr>
          <w:ilvl w:val="2"/>
          <w:numId w:val="2"/>
        </w:numPr>
      </w:pPr>
      <w:r>
        <w:t>I</w:t>
      </w:r>
      <w:r w:rsidRPr="009A63D4">
        <w:t>nclude the Institution and country for each potential reviewer</w:t>
      </w:r>
    </w:p>
    <w:p w14:paraId="1748D307" w14:textId="77777777" w:rsidR="003C05D6" w:rsidRDefault="003C05D6" w:rsidP="003C05D6">
      <w:pPr>
        <w:pStyle w:val="ListParagraph"/>
        <w:numPr>
          <w:ilvl w:val="0"/>
          <w:numId w:val="2"/>
        </w:numPr>
      </w:pPr>
      <w:r>
        <w:t>Submission checklist:</w:t>
      </w:r>
      <w:r>
        <w:tab/>
      </w:r>
    </w:p>
    <w:p w14:paraId="5FD46452" w14:textId="77777777" w:rsidR="003C05D6" w:rsidRDefault="003C05D6" w:rsidP="003C05D6">
      <w:pPr>
        <w:pStyle w:val="ListParagraph"/>
        <w:numPr>
          <w:ilvl w:val="1"/>
          <w:numId w:val="2"/>
        </w:numPr>
      </w:pPr>
      <w:r w:rsidRPr="002F7F76">
        <w:t>corresponding author with contact details</w:t>
      </w:r>
    </w:p>
    <w:p w14:paraId="72198124" w14:textId="77777777" w:rsidR="003C05D6" w:rsidRDefault="003C05D6" w:rsidP="003C05D6">
      <w:pPr>
        <w:pStyle w:val="ListParagraph"/>
        <w:numPr>
          <w:ilvl w:val="2"/>
          <w:numId w:val="2"/>
        </w:numPr>
      </w:pPr>
      <w:r w:rsidRPr="00EB47F2">
        <w:t>E-mail address</w:t>
      </w:r>
    </w:p>
    <w:p w14:paraId="577C3CBC" w14:textId="77777777" w:rsidR="003C05D6" w:rsidRDefault="003C05D6" w:rsidP="003C05D6">
      <w:pPr>
        <w:pStyle w:val="ListParagraph"/>
        <w:numPr>
          <w:ilvl w:val="2"/>
          <w:numId w:val="2"/>
        </w:numPr>
      </w:pPr>
      <w:r w:rsidRPr="00CC6A88">
        <w:t>Full postal address</w:t>
      </w:r>
    </w:p>
    <w:p w14:paraId="49433FF6" w14:textId="77777777" w:rsidR="00167B23" w:rsidRDefault="00167B23" w:rsidP="00167B23"/>
    <w:p w14:paraId="7766DEE7" w14:textId="11828A7B" w:rsidR="00FE6A95" w:rsidRDefault="00542BED" w:rsidP="003C05D6">
      <w:r>
        <w:br/>
      </w:r>
    </w:p>
    <w:p w14:paraId="51BEEFB7" w14:textId="77777777" w:rsidR="009D0B5A" w:rsidRDefault="009D0B5A" w:rsidP="00182FC1"/>
    <w:sectPr w:rsidR="009D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A7669"/>
    <w:multiLevelType w:val="hybridMultilevel"/>
    <w:tmpl w:val="A1D63098"/>
    <w:lvl w:ilvl="0" w:tplc="2654EC30">
      <w:start w:val="1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E14D2"/>
    <w:multiLevelType w:val="hybridMultilevel"/>
    <w:tmpl w:val="389E84B6"/>
    <w:lvl w:ilvl="0" w:tplc="24D67F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455506">
    <w:abstractNumId w:val="1"/>
  </w:num>
  <w:num w:numId="2" w16cid:durableId="213177632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y Luong Vuong">
    <w15:presenceInfo w15:providerId="AD" w15:userId="S::myluong.vuong@kuleuven.be::3a095926-c094-4dc5-9520-da494b4df4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01"/>
    <w:rsid w:val="00000ABC"/>
    <w:rsid w:val="0004082B"/>
    <w:rsid w:val="000424F9"/>
    <w:rsid w:val="00062D0E"/>
    <w:rsid w:val="00064064"/>
    <w:rsid w:val="00065960"/>
    <w:rsid w:val="00075768"/>
    <w:rsid w:val="00090AD3"/>
    <w:rsid w:val="00090E1B"/>
    <w:rsid w:val="00092184"/>
    <w:rsid w:val="000926A0"/>
    <w:rsid w:val="000A087B"/>
    <w:rsid w:val="000A091E"/>
    <w:rsid w:val="000A15DF"/>
    <w:rsid w:val="000A17E0"/>
    <w:rsid w:val="000A53DA"/>
    <w:rsid w:val="000C3798"/>
    <w:rsid w:val="000C5372"/>
    <w:rsid w:val="000C6A51"/>
    <w:rsid w:val="000E198B"/>
    <w:rsid w:val="000F3328"/>
    <w:rsid w:val="000F48A1"/>
    <w:rsid w:val="000F6FCC"/>
    <w:rsid w:val="000F714E"/>
    <w:rsid w:val="000F7999"/>
    <w:rsid w:val="00101688"/>
    <w:rsid w:val="001065AF"/>
    <w:rsid w:val="0010776C"/>
    <w:rsid w:val="00110607"/>
    <w:rsid w:val="0011149F"/>
    <w:rsid w:val="0012034B"/>
    <w:rsid w:val="00120B6A"/>
    <w:rsid w:val="001219D7"/>
    <w:rsid w:val="00121FE6"/>
    <w:rsid w:val="001232C2"/>
    <w:rsid w:val="00127701"/>
    <w:rsid w:val="00130554"/>
    <w:rsid w:val="001360C0"/>
    <w:rsid w:val="00136FFB"/>
    <w:rsid w:val="00155028"/>
    <w:rsid w:val="001551F4"/>
    <w:rsid w:val="001552D0"/>
    <w:rsid w:val="001568F7"/>
    <w:rsid w:val="00162ACA"/>
    <w:rsid w:val="00163155"/>
    <w:rsid w:val="00167B23"/>
    <w:rsid w:val="00182FC1"/>
    <w:rsid w:val="00183BC1"/>
    <w:rsid w:val="00192C3C"/>
    <w:rsid w:val="001A1671"/>
    <w:rsid w:val="001A37A3"/>
    <w:rsid w:val="001B64A3"/>
    <w:rsid w:val="001C01AE"/>
    <w:rsid w:val="001C0443"/>
    <w:rsid w:val="001E0710"/>
    <w:rsid w:val="001F08E1"/>
    <w:rsid w:val="001F09F2"/>
    <w:rsid w:val="001F585F"/>
    <w:rsid w:val="001F7116"/>
    <w:rsid w:val="001F732F"/>
    <w:rsid w:val="00201386"/>
    <w:rsid w:val="0020475F"/>
    <w:rsid w:val="00216A10"/>
    <w:rsid w:val="00221447"/>
    <w:rsid w:val="00225694"/>
    <w:rsid w:val="0023044B"/>
    <w:rsid w:val="0023563D"/>
    <w:rsid w:val="00237375"/>
    <w:rsid w:val="002439AE"/>
    <w:rsid w:val="00257053"/>
    <w:rsid w:val="00263562"/>
    <w:rsid w:val="00272064"/>
    <w:rsid w:val="00273465"/>
    <w:rsid w:val="00275A54"/>
    <w:rsid w:val="00280307"/>
    <w:rsid w:val="00292245"/>
    <w:rsid w:val="00296769"/>
    <w:rsid w:val="002A75A8"/>
    <w:rsid w:val="002B71FC"/>
    <w:rsid w:val="002B7429"/>
    <w:rsid w:val="002C2D5D"/>
    <w:rsid w:val="002C5C93"/>
    <w:rsid w:val="002C5F05"/>
    <w:rsid w:val="002C6157"/>
    <w:rsid w:val="002C7D22"/>
    <w:rsid w:val="002D7980"/>
    <w:rsid w:val="002F1249"/>
    <w:rsid w:val="002F2A58"/>
    <w:rsid w:val="002F3357"/>
    <w:rsid w:val="002F3785"/>
    <w:rsid w:val="00300303"/>
    <w:rsid w:val="00302699"/>
    <w:rsid w:val="00313F72"/>
    <w:rsid w:val="00322C45"/>
    <w:rsid w:val="00324255"/>
    <w:rsid w:val="003362E3"/>
    <w:rsid w:val="00342E0B"/>
    <w:rsid w:val="003448DC"/>
    <w:rsid w:val="00363491"/>
    <w:rsid w:val="00373596"/>
    <w:rsid w:val="00374F87"/>
    <w:rsid w:val="003847FE"/>
    <w:rsid w:val="00391B8B"/>
    <w:rsid w:val="003963CA"/>
    <w:rsid w:val="003977CC"/>
    <w:rsid w:val="003A516C"/>
    <w:rsid w:val="003A66CC"/>
    <w:rsid w:val="003A763E"/>
    <w:rsid w:val="003B3993"/>
    <w:rsid w:val="003B5F89"/>
    <w:rsid w:val="003C05D6"/>
    <w:rsid w:val="003C4615"/>
    <w:rsid w:val="003D28EF"/>
    <w:rsid w:val="003D307A"/>
    <w:rsid w:val="003E03D5"/>
    <w:rsid w:val="003E3B6D"/>
    <w:rsid w:val="003F3B7E"/>
    <w:rsid w:val="003F4740"/>
    <w:rsid w:val="003F64BD"/>
    <w:rsid w:val="003F71F6"/>
    <w:rsid w:val="00411349"/>
    <w:rsid w:val="004128F8"/>
    <w:rsid w:val="00413C92"/>
    <w:rsid w:val="004230F7"/>
    <w:rsid w:val="00436E5C"/>
    <w:rsid w:val="004440C1"/>
    <w:rsid w:val="004460E3"/>
    <w:rsid w:val="004562E6"/>
    <w:rsid w:val="00457B5A"/>
    <w:rsid w:val="004868E3"/>
    <w:rsid w:val="00491309"/>
    <w:rsid w:val="004A0119"/>
    <w:rsid w:val="004A11C2"/>
    <w:rsid w:val="004A2136"/>
    <w:rsid w:val="004A72C6"/>
    <w:rsid w:val="004A74DC"/>
    <w:rsid w:val="004B3D08"/>
    <w:rsid w:val="004B52BF"/>
    <w:rsid w:val="004B7FA2"/>
    <w:rsid w:val="004C4491"/>
    <w:rsid w:val="004C5EF6"/>
    <w:rsid w:val="004E03C5"/>
    <w:rsid w:val="004E04CB"/>
    <w:rsid w:val="004F1F11"/>
    <w:rsid w:val="004F37AE"/>
    <w:rsid w:val="004F746F"/>
    <w:rsid w:val="00502968"/>
    <w:rsid w:val="00506F76"/>
    <w:rsid w:val="0052529F"/>
    <w:rsid w:val="0052627D"/>
    <w:rsid w:val="00526345"/>
    <w:rsid w:val="00534B83"/>
    <w:rsid w:val="005428F8"/>
    <w:rsid w:val="00542BED"/>
    <w:rsid w:val="005456E9"/>
    <w:rsid w:val="00555663"/>
    <w:rsid w:val="00563D3D"/>
    <w:rsid w:val="00566373"/>
    <w:rsid w:val="005722B0"/>
    <w:rsid w:val="00575FBE"/>
    <w:rsid w:val="00583435"/>
    <w:rsid w:val="00584AC2"/>
    <w:rsid w:val="00597AC5"/>
    <w:rsid w:val="005A4EDC"/>
    <w:rsid w:val="005A58F5"/>
    <w:rsid w:val="005A7A09"/>
    <w:rsid w:val="005B3FB8"/>
    <w:rsid w:val="005B5918"/>
    <w:rsid w:val="005C10C6"/>
    <w:rsid w:val="005C6312"/>
    <w:rsid w:val="005D02B8"/>
    <w:rsid w:val="005D2212"/>
    <w:rsid w:val="005D36CA"/>
    <w:rsid w:val="005E0B0E"/>
    <w:rsid w:val="005E2C55"/>
    <w:rsid w:val="005E354C"/>
    <w:rsid w:val="005E74F7"/>
    <w:rsid w:val="006116D6"/>
    <w:rsid w:val="00616265"/>
    <w:rsid w:val="0061667D"/>
    <w:rsid w:val="00621F6A"/>
    <w:rsid w:val="00622260"/>
    <w:rsid w:val="00622710"/>
    <w:rsid w:val="006322DD"/>
    <w:rsid w:val="00641F07"/>
    <w:rsid w:val="00643550"/>
    <w:rsid w:val="0064613B"/>
    <w:rsid w:val="006501F5"/>
    <w:rsid w:val="00660280"/>
    <w:rsid w:val="00662D7C"/>
    <w:rsid w:val="0066507F"/>
    <w:rsid w:val="006669D0"/>
    <w:rsid w:val="00674E0E"/>
    <w:rsid w:val="00680635"/>
    <w:rsid w:val="00681BC0"/>
    <w:rsid w:val="00690C39"/>
    <w:rsid w:val="00696C39"/>
    <w:rsid w:val="006B4DDF"/>
    <w:rsid w:val="006B5C3C"/>
    <w:rsid w:val="006C44F0"/>
    <w:rsid w:val="006C4E6C"/>
    <w:rsid w:val="006D034B"/>
    <w:rsid w:val="006D3D49"/>
    <w:rsid w:val="006D60E6"/>
    <w:rsid w:val="006E05D8"/>
    <w:rsid w:val="006E400F"/>
    <w:rsid w:val="006E4425"/>
    <w:rsid w:val="006E455A"/>
    <w:rsid w:val="006E5D66"/>
    <w:rsid w:val="006F41E9"/>
    <w:rsid w:val="00710CFC"/>
    <w:rsid w:val="007126BB"/>
    <w:rsid w:val="00727DD2"/>
    <w:rsid w:val="00730562"/>
    <w:rsid w:val="0073100F"/>
    <w:rsid w:val="00734D31"/>
    <w:rsid w:val="007366F4"/>
    <w:rsid w:val="00737E20"/>
    <w:rsid w:val="00764EF0"/>
    <w:rsid w:val="007728A0"/>
    <w:rsid w:val="0077489C"/>
    <w:rsid w:val="00781661"/>
    <w:rsid w:val="0078286E"/>
    <w:rsid w:val="00782ADE"/>
    <w:rsid w:val="00783DAA"/>
    <w:rsid w:val="00790ED2"/>
    <w:rsid w:val="0079488E"/>
    <w:rsid w:val="00797695"/>
    <w:rsid w:val="007A3147"/>
    <w:rsid w:val="007B5F44"/>
    <w:rsid w:val="007C515A"/>
    <w:rsid w:val="007C7272"/>
    <w:rsid w:val="007D5EA8"/>
    <w:rsid w:val="007D7347"/>
    <w:rsid w:val="007E5503"/>
    <w:rsid w:val="007E68BB"/>
    <w:rsid w:val="007F729C"/>
    <w:rsid w:val="00801D5A"/>
    <w:rsid w:val="0084231B"/>
    <w:rsid w:val="00853A3F"/>
    <w:rsid w:val="00855274"/>
    <w:rsid w:val="00864EF1"/>
    <w:rsid w:val="00865479"/>
    <w:rsid w:val="00871783"/>
    <w:rsid w:val="0089675A"/>
    <w:rsid w:val="00897E0A"/>
    <w:rsid w:val="008A0695"/>
    <w:rsid w:val="008A0DB2"/>
    <w:rsid w:val="008A455C"/>
    <w:rsid w:val="008E2CD1"/>
    <w:rsid w:val="008E40C4"/>
    <w:rsid w:val="008F31FB"/>
    <w:rsid w:val="008F75DE"/>
    <w:rsid w:val="009104C4"/>
    <w:rsid w:val="00921473"/>
    <w:rsid w:val="009220ED"/>
    <w:rsid w:val="00926747"/>
    <w:rsid w:val="009417BA"/>
    <w:rsid w:val="00943806"/>
    <w:rsid w:val="00944514"/>
    <w:rsid w:val="00944816"/>
    <w:rsid w:val="00952F1E"/>
    <w:rsid w:val="00966592"/>
    <w:rsid w:val="009675E9"/>
    <w:rsid w:val="009733E5"/>
    <w:rsid w:val="0098779B"/>
    <w:rsid w:val="0099746B"/>
    <w:rsid w:val="009B475D"/>
    <w:rsid w:val="009C14A7"/>
    <w:rsid w:val="009C158E"/>
    <w:rsid w:val="009C15C8"/>
    <w:rsid w:val="009C1C61"/>
    <w:rsid w:val="009C60CB"/>
    <w:rsid w:val="009D0B5A"/>
    <w:rsid w:val="009D3BFD"/>
    <w:rsid w:val="009E25DF"/>
    <w:rsid w:val="009E441E"/>
    <w:rsid w:val="009E5164"/>
    <w:rsid w:val="009E5EB6"/>
    <w:rsid w:val="009E7B1D"/>
    <w:rsid w:val="009F3996"/>
    <w:rsid w:val="00A033ED"/>
    <w:rsid w:val="00A16743"/>
    <w:rsid w:val="00A23844"/>
    <w:rsid w:val="00A239A4"/>
    <w:rsid w:val="00A26937"/>
    <w:rsid w:val="00A34956"/>
    <w:rsid w:val="00A369B3"/>
    <w:rsid w:val="00A37DF8"/>
    <w:rsid w:val="00A408A8"/>
    <w:rsid w:val="00A43E73"/>
    <w:rsid w:val="00A46EB8"/>
    <w:rsid w:val="00A47CCB"/>
    <w:rsid w:val="00A5090C"/>
    <w:rsid w:val="00A52855"/>
    <w:rsid w:val="00A54ECA"/>
    <w:rsid w:val="00A5670B"/>
    <w:rsid w:val="00A63067"/>
    <w:rsid w:val="00A71B37"/>
    <w:rsid w:val="00A76122"/>
    <w:rsid w:val="00A779F7"/>
    <w:rsid w:val="00A8364F"/>
    <w:rsid w:val="00A84AF4"/>
    <w:rsid w:val="00A91D46"/>
    <w:rsid w:val="00A94CCF"/>
    <w:rsid w:val="00AB0F51"/>
    <w:rsid w:val="00AB158E"/>
    <w:rsid w:val="00AB5B3A"/>
    <w:rsid w:val="00AE1A17"/>
    <w:rsid w:val="00AE3358"/>
    <w:rsid w:val="00AE3F0C"/>
    <w:rsid w:val="00AF4845"/>
    <w:rsid w:val="00B006CC"/>
    <w:rsid w:val="00B03A12"/>
    <w:rsid w:val="00B11078"/>
    <w:rsid w:val="00B30539"/>
    <w:rsid w:val="00B54159"/>
    <w:rsid w:val="00B65E31"/>
    <w:rsid w:val="00B66251"/>
    <w:rsid w:val="00B665C3"/>
    <w:rsid w:val="00B72776"/>
    <w:rsid w:val="00B8231B"/>
    <w:rsid w:val="00B91C31"/>
    <w:rsid w:val="00B96ADA"/>
    <w:rsid w:val="00BA6715"/>
    <w:rsid w:val="00BA7206"/>
    <w:rsid w:val="00BA73B7"/>
    <w:rsid w:val="00BB32FB"/>
    <w:rsid w:val="00BC180B"/>
    <w:rsid w:val="00BC2BA9"/>
    <w:rsid w:val="00BC4E68"/>
    <w:rsid w:val="00BE115F"/>
    <w:rsid w:val="00BE40B7"/>
    <w:rsid w:val="00BF09D3"/>
    <w:rsid w:val="00BF2670"/>
    <w:rsid w:val="00BF3C0E"/>
    <w:rsid w:val="00C00ECA"/>
    <w:rsid w:val="00C07CA4"/>
    <w:rsid w:val="00C10C29"/>
    <w:rsid w:val="00C12F84"/>
    <w:rsid w:val="00C16B57"/>
    <w:rsid w:val="00C2054E"/>
    <w:rsid w:val="00C33339"/>
    <w:rsid w:val="00C34824"/>
    <w:rsid w:val="00C413FD"/>
    <w:rsid w:val="00C47309"/>
    <w:rsid w:val="00C56ABA"/>
    <w:rsid w:val="00C70616"/>
    <w:rsid w:val="00C70959"/>
    <w:rsid w:val="00C749EC"/>
    <w:rsid w:val="00C77AE2"/>
    <w:rsid w:val="00C87B88"/>
    <w:rsid w:val="00C924F3"/>
    <w:rsid w:val="00C93E9E"/>
    <w:rsid w:val="00CA3217"/>
    <w:rsid w:val="00CB1039"/>
    <w:rsid w:val="00CC5CD0"/>
    <w:rsid w:val="00CC6995"/>
    <w:rsid w:val="00CE52DF"/>
    <w:rsid w:val="00CF08A9"/>
    <w:rsid w:val="00CF477C"/>
    <w:rsid w:val="00CF546D"/>
    <w:rsid w:val="00CF7F15"/>
    <w:rsid w:val="00D0416F"/>
    <w:rsid w:val="00D13092"/>
    <w:rsid w:val="00D22142"/>
    <w:rsid w:val="00D24FDF"/>
    <w:rsid w:val="00D25480"/>
    <w:rsid w:val="00D32E9B"/>
    <w:rsid w:val="00D349F1"/>
    <w:rsid w:val="00D519AD"/>
    <w:rsid w:val="00D535FF"/>
    <w:rsid w:val="00D61D82"/>
    <w:rsid w:val="00D839C4"/>
    <w:rsid w:val="00D83D98"/>
    <w:rsid w:val="00D93BDA"/>
    <w:rsid w:val="00DA6A82"/>
    <w:rsid w:val="00DD537B"/>
    <w:rsid w:val="00DE1436"/>
    <w:rsid w:val="00DE4C16"/>
    <w:rsid w:val="00DF7269"/>
    <w:rsid w:val="00DF7E67"/>
    <w:rsid w:val="00E05199"/>
    <w:rsid w:val="00E058EC"/>
    <w:rsid w:val="00E13BA7"/>
    <w:rsid w:val="00E16005"/>
    <w:rsid w:val="00E16164"/>
    <w:rsid w:val="00E1784B"/>
    <w:rsid w:val="00E226E6"/>
    <w:rsid w:val="00E30227"/>
    <w:rsid w:val="00E33CA7"/>
    <w:rsid w:val="00E33CF8"/>
    <w:rsid w:val="00E41599"/>
    <w:rsid w:val="00E446E0"/>
    <w:rsid w:val="00E46092"/>
    <w:rsid w:val="00E56C86"/>
    <w:rsid w:val="00E61351"/>
    <w:rsid w:val="00E63E87"/>
    <w:rsid w:val="00E65129"/>
    <w:rsid w:val="00E71810"/>
    <w:rsid w:val="00E71DB2"/>
    <w:rsid w:val="00E8582B"/>
    <w:rsid w:val="00E85C44"/>
    <w:rsid w:val="00E91251"/>
    <w:rsid w:val="00EB490D"/>
    <w:rsid w:val="00EC003E"/>
    <w:rsid w:val="00ED4273"/>
    <w:rsid w:val="00EE4F7E"/>
    <w:rsid w:val="00EE52E5"/>
    <w:rsid w:val="00EE7392"/>
    <w:rsid w:val="00EE7A84"/>
    <w:rsid w:val="00F010C0"/>
    <w:rsid w:val="00F0195A"/>
    <w:rsid w:val="00F054C4"/>
    <w:rsid w:val="00F05A2A"/>
    <w:rsid w:val="00F07AA5"/>
    <w:rsid w:val="00F12666"/>
    <w:rsid w:val="00F17A26"/>
    <w:rsid w:val="00F23319"/>
    <w:rsid w:val="00F30275"/>
    <w:rsid w:val="00F32CD4"/>
    <w:rsid w:val="00F440E1"/>
    <w:rsid w:val="00F479F3"/>
    <w:rsid w:val="00F47DD5"/>
    <w:rsid w:val="00F5007D"/>
    <w:rsid w:val="00F70C5B"/>
    <w:rsid w:val="00F7629C"/>
    <w:rsid w:val="00F8193D"/>
    <w:rsid w:val="00F82658"/>
    <w:rsid w:val="00F92ADC"/>
    <w:rsid w:val="00F96994"/>
    <w:rsid w:val="00FA7C05"/>
    <w:rsid w:val="00FB3470"/>
    <w:rsid w:val="00FB3849"/>
    <w:rsid w:val="00FC2C7F"/>
    <w:rsid w:val="00FD0E7A"/>
    <w:rsid w:val="00FD35E3"/>
    <w:rsid w:val="00FE5BA7"/>
    <w:rsid w:val="00FE6A95"/>
    <w:rsid w:val="00FF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E9F31"/>
  <w15:chartTrackingRefBased/>
  <w15:docId w15:val="{73EDBAA9-71AE-4D23-9B0D-F26E03F6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63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C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CA7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C05D6"/>
    <w:rPr>
      <w:lang w:val="en-GB"/>
    </w:rPr>
  </w:style>
  <w:style w:type="paragraph" w:styleId="Revision">
    <w:name w:val="Revision"/>
    <w:hidden/>
    <w:uiPriority w:val="99"/>
    <w:semiHidden/>
    <w:rsid w:val="00FF1324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heliyon.2018.e002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Sc.2010.0037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sevier.com/about/policies-and-standards/author/artwork-and-media-instructions/artwork-formats-checklist" TargetMode="External"/><Relationship Id="rId11" Type="http://schemas.microsoft.com/office/2011/relationships/people" Target="people.xml"/><Relationship Id="rId5" Type="http://schemas.openxmlformats.org/officeDocument/2006/relationships/hyperlink" Target="http://www.icmje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ssn.org/services/online-services/access-to-the-ltw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2176</Words>
  <Characters>11259</Characters>
  <Application>Microsoft Office Word</Application>
  <DocSecurity>0</DocSecurity>
  <Lines>281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Vuong</dc:creator>
  <cp:keywords/>
  <dc:description/>
  <cp:lastModifiedBy>My Luong Vuong</cp:lastModifiedBy>
  <cp:revision>448</cp:revision>
  <dcterms:created xsi:type="dcterms:W3CDTF">2023-07-04T13:04:00Z</dcterms:created>
  <dcterms:modified xsi:type="dcterms:W3CDTF">2024-06-03T13:54:00Z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9802f801490982c12b1d44a29b172ad1bded0f5b20800da7f69a375843aa4896</vt:lpwstr>
  </property>
</Properties>
</file>